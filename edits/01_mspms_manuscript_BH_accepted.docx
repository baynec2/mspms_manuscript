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FB66" w14:textId="1A3BAF0C" w:rsidR="008E6F40" w:rsidRPr="00AF2135" w:rsidRDefault="001655EF" w:rsidP="006538EB">
      <w:pPr>
        <w:spacing w:line="480" w:lineRule="auto"/>
      </w:pPr>
      <w:proofErr w:type="spellStart"/>
      <w:r w:rsidRPr="00AF2135">
        <w:t>mspms</w:t>
      </w:r>
      <w:proofErr w:type="spellEnd"/>
      <w:r w:rsidRPr="00AF2135">
        <w:t xml:space="preserve">: a R package and graphical interface for the processing and analysis of multiplex substrate profiling by mass spectrometry for proteases (MSP-MS) data. </w:t>
      </w:r>
    </w:p>
    <w:p w14:paraId="7E2AAC66" w14:textId="632A61CF" w:rsidR="008E6F40" w:rsidRPr="00AF2135" w:rsidRDefault="008E6F40" w:rsidP="00E92335">
      <w:pPr>
        <w:spacing w:line="480" w:lineRule="auto"/>
      </w:pPr>
      <w:r w:rsidRPr="00AF2135">
        <w:t>Charlie Bayne</w:t>
      </w:r>
      <w:r w:rsidRPr="00AF2135">
        <w:rPr>
          <w:vertAlign w:val="superscript"/>
        </w:rPr>
        <w:t>1,2,3</w:t>
      </w:r>
      <w:r w:rsidRPr="00AF2135">
        <w:t xml:space="preserve">, </w:t>
      </w:r>
      <w:r w:rsidR="007408CF" w:rsidRPr="00AF2135">
        <w:t>Brianna Hurysz</w:t>
      </w:r>
      <w:r w:rsidR="0006218D" w:rsidRPr="00AF2135">
        <w:rPr>
          <w:vertAlign w:val="superscript"/>
        </w:rPr>
        <w:t>1,2,3</w:t>
      </w:r>
      <w:r w:rsidR="007408CF" w:rsidRPr="00AF2135">
        <w:t xml:space="preserve">, </w:t>
      </w:r>
      <w:r w:rsidRPr="00AF2135">
        <w:t xml:space="preserve">David </w:t>
      </w:r>
      <w:r w:rsidR="006538EB">
        <w:t>J</w:t>
      </w:r>
      <w:r w:rsidR="004D034A">
        <w:t>.</w:t>
      </w:r>
      <w:r w:rsidR="006538EB">
        <w:t xml:space="preserve"> </w:t>
      </w:r>
      <w:r w:rsidRPr="00AF2135">
        <w:t>Gonzalez</w:t>
      </w:r>
      <w:r w:rsidRPr="00AF2135">
        <w:rPr>
          <w:vertAlign w:val="superscript"/>
        </w:rPr>
        <w:t>2,3,</w:t>
      </w:r>
      <w:r w:rsidR="000842CC">
        <w:rPr>
          <w:vertAlign w:val="superscript"/>
        </w:rPr>
        <w:t>4</w:t>
      </w:r>
      <w:r w:rsidRPr="00AF2135">
        <w:t>, Anthony O'Donoghue</w:t>
      </w:r>
      <w:r w:rsidR="0006218D" w:rsidRPr="00AF2135">
        <w:rPr>
          <w:vertAlign w:val="superscript"/>
        </w:rPr>
        <w:t>2,</w:t>
      </w:r>
    </w:p>
    <w:p w14:paraId="7317CBCC" w14:textId="77777777" w:rsidR="008E6F40" w:rsidRPr="00AF2135" w:rsidRDefault="008E6F40" w:rsidP="00E92335">
      <w:pPr>
        <w:spacing w:line="480" w:lineRule="auto"/>
        <w:rPr>
          <w:rFonts w:cs="Arial"/>
        </w:rPr>
      </w:pPr>
      <w:r w:rsidRPr="00AF2135">
        <w:rPr>
          <w:rFonts w:cs="Arial"/>
        </w:rPr>
        <w:t>Institutions:</w:t>
      </w:r>
    </w:p>
    <w:p w14:paraId="72F23BBB" w14:textId="77777777" w:rsidR="008E6F40" w:rsidRPr="00AF2135" w:rsidRDefault="008E6F40" w:rsidP="00E92335">
      <w:pPr>
        <w:spacing w:line="480" w:lineRule="auto"/>
        <w:rPr>
          <w:rFonts w:cs="Arial"/>
        </w:rPr>
      </w:pPr>
      <w:r w:rsidRPr="00AF2135">
        <w:rPr>
          <w:rFonts w:cs="Arial"/>
          <w:vertAlign w:val="superscript"/>
        </w:rPr>
        <w:t>1</w:t>
      </w:r>
      <w:r w:rsidRPr="00AF2135">
        <w:rPr>
          <w:rFonts w:cs="Arial"/>
        </w:rPr>
        <w:t>Biomedical Sciences Graduate Program, UC San Diego, La Jolla, California 92093, USA.</w:t>
      </w:r>
    </w:p>
    <w:p w14:paraId="51EA610E" w14:textId="77777777" w:rsidR="008E6F40" w:rsidRPr="00AF2135" w:rsidRDefault="008E6F40" w:rsidP="00E92335">
      <w:pPr>
        <w:spacing w:line="480" w:lineRule="auto"/>
        <w:rPr>
          <w:rFonts w:cs="Arial"/>
        </w:rPr>
      </w:pPr>
      <w:r w:rsidRPr="00AF2135">
        <w:rPr>
          <w:rFonts w:cs="Arial"/>
          <w:vertAlign w:val="superscript"/>
        </w:rPr>
        <w:t>2</w:t>
      </w:r>
      <w:r w:rsidRPr="00AF2135">
        <w:rPr>
          <w:rFonts w:cs="Arial"/>
        </w:rPr>
        <w:t>Department of Pharmacology, University of California San Diego, La Jolla, California 92093, USA</w:t>
      </w:r>
    </w:p>
    <w:p w14:paraId="279A341F" w14:textId="77777777" w:rsidR="008E6F40" w:rsidRPr="00AF2135" w:rsidRDefault="008E6F40" w:rsidP="00E92335">
      <w:pPr>
        <w:spacing w:line="480" w:lineRule="auto"/>
        <w:rPr>
          <w:rFonts w:cs="Arial"/>
        </w:rPr>
      </w:pPr>
      <w:r w:rsidRPr="00AF2135">
        <w:rPr>
          <w:rFonts w:cs="Arial"/>
          <w:vertAlign w:val="superscript"/>
        </w:rPr>
        <w:t>3</w:t>
      </w:r>
      <w:r w:rsidRPr="00AF2135">
        <w:rPr>
          <w:rFonts w:cs="Arial"/>
        </w:rPr>
        <w:t>Skaggs School of Pharmacy and Pharmaceutical Sciences, University of California San Diego, La Jolla, California, USA</w:t>
      </w:r>
    </w:p>
    <w:p w14:paraId="66A9DE95" w14:textId="52487CDC" w:rsidR="008E6F40" w:rsidRPr="00AF2135" w:rsidRDefault="0006218D" w:rsidP="00E92335">
      <w:pPr>
        <w:spacing w:line="480" w:lineRule="auto"/>
        <w:rPr>
          <w:rFonts w:cs="Arial"/>
        </w:rPr>
      </w:pPr>
      <w:r w:rsidRPr="00AF2135">
        <w:rPr>
          <w:rFonts w:cs="Arial"/>
          <w:vertAlign w:val="superscript"/>
        </w:rPr>
        <w:t>4</w:t>
      </w:r>
      <w:r w:rsidR="008E6F40" w:rsidRPr="00AF2135">
        <w:rPr>
          <w:rFonts w:cs="Arial"/>
        </w:rPr>
        <w:t>Center for Microbiome Innovation, University of California at San Diego, La Jolla, California 92093, USA</w:t>
      </w:r>
    </w:p>
    <w:p w14:paraId="041219DE" w14:textId="77777777" w:rsidR="009975B8" w:rsidRDefault="009975B8" w:rsidP="00E92335">
      <w:pPr>
        <w:spacing w:line="480" w:lineRule="auto"/>
      </w:pPr>
    </w:p>
    <w:p w14:paraId="6AE164C5" w14:textId="569B2C1B" w:rsidR="00E04EEF" w:rsidRPr="00E92335" w:rsidRDefault="001655EF" w:rsidP="00E92335">
      <w:pPr>
        <w:spacing w:line="480" w:lineRule="auto"/>
        <w:rPr>
          <w:sz w:val="32"/>
          <w:szCs w:val="32"/>
        </w:rPr>
      </w:pPr>
      <w:r w:rsidRPr="00AF2135">
        <w:rPr>
          <w:sz w:val="32"/>
          <w:szCs w:val="32"/>
        </w:rPr>
        <w:t xml:space="preserve">Abstract: </w:t>
      </w:r>
    </w:p>
    <w:p w14:paraId="2B00519F" w14:textId="70A2F6B4" w:rsidR="0025347A" w:rsidRDefault="00717ECB" w:rsidP="00E92335">
      <w:pPr>
        <w:spacing w:line="480" w:lineRule="auto"/>
      </w:pPr>
      <w:r>
        <w:t xml:space="preserve">Multiplex Substrate Profiling by Mass Spectrometry (MSP-MS) is a powerful method used to determine the substrate specificity of proteases. </w:t>
      </w:r>
      <w:r w:rsidR="006D1F23">
        <w:t xml:space="preserve">This </w:t>
      </w:r>
      <w:r>
        <w:t xml:space="preserve">method </w:t>
      </w:r>
      <w:r w:rsidR="006D1F23">
        <w:t xml:space="preserve">is of interest for many groups interested in the study of proteases and their role as regulators of many biological pathways </w:t>
      </w:r>
      <w:r w:rsidR="000175EC">
        <w:t>whether applied to the</w:t>
      </w:r>
      <w:r w:rsidR="006D1F23">
        <w:t xml:space="preserve"> study of disease states,</w:t>
      </w:r>
      <w:r w:rsidR="000175EC">
        <w:t xml:space="preserve"> the</w:t>
      </w:r>
      <w:r w:rsidR="006D1F23">
        <w:t xml:space="preserve"> development of diagnostic and prognostic tests, generation of tool compounds, </w:t>
      </w:r>
      <w:r w:rsidR="000175EC">
        <w:t>or</w:t>
      </w:r>
      <w:r w:rsidR="006D1F23">
        <w:t xml:space="preserve"> rational design of protease targeting therapeutics. </w:t>
      </w:r>
      <w:r w:rsidR="005351BA">
        <w:t xml:space="preserve">Analysis of </w:t>
      </w:r>
      <w:r w:rsidR="006D1F23">
        <w:t>the</w:t>
      </w:r>
      <w:r w:rsidR="005351BA">
        <w:t xml:space="preserve"> MS based data</w:t>
      </w:r>
      <w:r w:rsidR="006D1F23">
        <w:t xml:space="preserve"> produced by MSP-MS</w:t>
      </w:r>
      <w:r w:rsidR="005351BA">
        <w:t xml:space="preserve"> is a multistep process involving </w:t>
      </w:r>
      <w:r w:rsidR="00E04EEF">
        <w:t xml:space="preserve">detection and quantification of peptides, </w:t>
      </w:r>
      <w:r w:rsidR="005351BA">
        <w:t xml:space="preserve">normalization, outlier detection, imputation, </w:t>
      </w:r>
      <w:r w:rsidR="000760FC">
        <w:t>cleavage sequence identification</w:t>
      </w:r>
      <w:r w:rsidR="00C7002C">
        <w:t>, statistics, and data visualizations</w:t>
      </w:r>
      <w:r w:rsidR="005351BA">
        <w:t xml:space="preserve">. </w:t>
      </w:r>
      <w:r w:rsidR="00E04EEF">
        <w:t xml:space="preserve">This process </w:t>
      </w:r>
      <w:r w:rsidR="005351BA">
        <w:t xml:space="preserve">can be challenging, especially for biologists/ </w:t>
      </w:r>
      <w:r w:rsidR="000760FC">
        <w:t xml:space="preserve">mass </w:t>
      </w:r>
      <w:proofErr w:type="spellStart"/>
      <w:r w:rsidR="00C40DD3" w:rsidRPr="00C40DD3">
        <w:lastRenderedPageBreak/>
        <w:t>spectrometrist</w:t>
      </w:r>
      <w:r w:rsidR="00C40DD3">
        <w:t>s</w:t>
      </w:r>
      <w:proofErr w:type="spellEnd"/>
      <w:r w:rsidR="00C40DD3">
        <w:t xml:space="preserve"> </w:t>
      </w:r>
      <w:r w:rsidR="005351BA">
        <w:t>with limited programming</w:t>
      </w:r>
      <w:r w:rsidR="000760FC">
        <w:t xml:space="preserve"> </w:t>
      </w:r>
      <w:r w:rsidR="006D1F23">
        <w:t>experience.</w:t>
      </w:r>
      <w:r>
        <w:t xml:space="preserve"> </w:t>
      </w:r>
      <w:r w:rsidR="005351BA">
        <w:t xml:space="preserve">To overcome these issues, we provide the </w:t>
      </w:r>
      <w:proofErr w:type="spellStart"/>
      <w:r w:rsidR="005351BA">
        <w:t>mspms</w:t>
      </w:r>
      <w:proofErr w:type="spellEnd"/>
      <w:r w:rsidR="005351BA">
        <w:t xml:space="preserve"> R package alongside a companion graphic user interface</w:t>
      </w:r>
      <w:r w:rsidR="002C62AD">
        <w:t xml:space="preserve"> hosted at </w:t>
      </w:r>
      <w:r w:rsidR="002C62AD" w:rsidRPr="002C62AD">
        <w:t>https://gonzalezlab.shinyapps.io/mspms_shiny/</w:t>
      </w:r>
      <w:r w:rsidR="005351BA">
        <w:t xml:space="preserve"> to facilitate the analysis of MSP-MS data </w:t>
      </w:r>
      <w:r w:rsidR="00E04EEF">
        <w:t>utilizing</w:t>
      </w:r>
      <w:r w:rsidR="005351BA">
        <w:t xml:space="preserve"> good software</w:t>
      </w:r>
      <w:r w:rsidR="002C62AD">
        <w:t>/data analysis</w:t>
      </w:r>
      <w:r w:rsidR="005351BA">
        <w:t xml:space="preserve"> practices. </w:t>
      </w:r>
      <w:r w:rsidR="00183761">
        <w:t xml:space="preserve">Here we show </w:t>
      </w:r>
      <w:r w:rsidR="008F593C">
        <w:t xml:space="preserve">the application of </w:t>
      </w:r>
      <w:r w:rsidR="0025347A">
        <w:t xml:space="preserve">the </w:t>
      </w:r>
      <w:proofErr w:type="spellStart"/>
      <w:r w:rsidR="00183761">
        <w:t>mspms</w:t>
      </w:r>
      <w:proofErr w:type="spellEnd"/>
      <w:r w:rsidR="00183761">
        <w:t xml:space="preserve"> </w:t>
      </w:r>
      <w:r w:rsidR="0025347A">
        <w:t xml:space="preserve">R package </w:t>
      </w:r>
      <w:r w:rsidR="00C020D9">
        <w:t>t</w:t>
      </w:r>
      <w:r w:rsidR="008F593C">
        <w:t>o</w:t>
      </w:r>
      <w:r w:rsidR="0025347A">
        <w:t xml:space="preserve"> determine the sequences specificity of </w:t>
      </w:r>
      <w:r w:rsidR="00E92335">
        <w:t>6</w:t>
      </w:r>
      <w:r w:rsidR="0025347A">
        <w:t xml:space="preserve"> well-studied </w:t>
      </w:r>
      <w:r w:rsidR="00E92335">
        <w:t>cathepsins</w:t>
      </w:r>
      <w:r w:rsidR="0025347A">
        <w:t xml:space="preserve"> using the MSP-MS method. We show that </w:t>
      </w:r>
      <w:r w:rsidR="00F7673D">
        <w:t>a</w:t>
      </w:r>
      <w:r w:rsidR="0025347A">
        <w:t xml:space="preserve"> </w:t>
      </w:r>
      <w:proofErr w:type="spellStart"/>
      <w:r w:rsidR="0025347A">
        <w:t>mspms</w:t>
      </w:r>
      <w:proofErr w:type="spellEnd"/>
      <w:r w:rsidR="0025347A">
        <w:t xml:space="preserve"> </w:t>
      </w:r>
      <w:r w:rsidR="00F7673D">
        <w:t xml:space="preserve">based analysis </w:t>
      </w:r>
      <w:r w:rsidR="0025347A">
        <w:t>is able to uncover expected sequence specificities</w:t>
      </w:r>
      <w:r w:rsidR="00F7673D">
        <w:t xml:space="preserve">, facilitates reproducible research, and </w:t>
      </w:r>
      <w:r w:rsidR="0006218D">
        <w:t>has expanded capabilities</w:t>
      </w:r>
      <w:r w:rsidR="00F7673D">
        <w:t xml:space="preserve"> relative to previous MSP-MS analysis tools</w:t>
      </w:r>
      <w:r w:rsidR="0006218D">
        <w:t>.</w:t>
      </w:r>
    </w:p>
    <w:p w14:paraId="23576887" w14:textId="77777777" w:rsidR="001655EF" w:rsidRDefault="001655EF" w:rsidP="00E92335">
      <w:pPr>
        <w:spacing w:line="480" w:lineRule="auto"/>
      </w:pPr>
    </w:p>
    <w:p w14:paraId="3BE1BAD0" w14:textId="77777777" w:rsidR="001655EF" w:rsidRDefault="001655EF" w:rsidP="00E92335">
      <w:pPr>
        <w:spacing w:line="480" w:lineRule="auto"/>
      </w:pPr>
    </w:p>
    <w:p w14:paraId="2CD51517" w14:textId="19F7F50F" w:rsidR="00273727" w:rsidRPr="00E92335" w:rsidRDefault="001655EF" w:rsidP="00E92335">
      <w:pPr>
        <w:spacing w:line="480" w:lineRule="auto"/>
        <w:rPr>
          <w:sz w:val="32"/>
          <w:szCs w:val="32"/>
        </w:rPr>
      </w:pPr>
      <w:r w:rsidRPr="00616263">
        <w:rPr>
          <w:sz w:val="32"/>
          <w:szCs w:val="32"/>
        </w:rPr>
        <w:t>Introduction:</w:t>
      </w:r>
    </w:p>
    <w:p w14:paraId="2752EFC8" w14:textId="2A6DE141" w:rsidR="00616263" w:rsidRDefault="00E04EEF" w:rsidP="00E92335">
      <w:pPr>
        <w:spacing w:line="480" w:lineRule="auto"/>
      </w:pPr>
      <w:r>
        <w:t>M</w:t>
      </w:r>
      <w:r w:rsidRPr="001655EF">
        <w:t>ultiplex substrate profiling by mass spectrometry for proteases</w:t>
      </w:r>
      <w:r>
        <w:t xml:space="preserve"> (MSP-MS) </w:t>
      </w:r>
      <w:r w:rsidR="00273727">
        <w:t>is a method for determining protease substrate specificity</w:t>
      </w:r>
      <w:r w:rsidR="00AF4975">
        <w:fldChar w:fldCharType="begin"/>
      </w:r>
      <w:r w:rsidR="00AF4975">
        <w:instrText xml:space="preserve"> ADDIN ZOTERO_ITEM CSL_CITATION {"citationID":"kklVJ6eX","properties":{"formattedCitation":"\\super 1\\nosupersub{}","plainCitation":"1","noteIndex":0},"citationItems":[{"id":6431,"uris":["http://zotero.org/users/6494753/items/UCVF3TLH"],"itemData":{"id":6431,"type":"article-journal","container-title":"Nature Methods","DOI":"10.1038/nmeth.2182","ISSN":"1548-7091, 1548-7105","issue":"11","journalAbbreviation":"Nat Methods","language":"en","license":"http://www.springer.com/tdm","page":"1095-1100","source":"DOI.org (Crossref)","title":"Global identification of peptidase specificity by multiplex substrate profiling","volume":"9","author":[{"family":"O'Donoghue","given":"Anthony J"},{"family":"Eroy-Reveles","given":"A Alegra"},{"family":"Knudsen","given":"Giselle M"},{"family":"Ingram","given":"Jessica"},{"family":"Zhou","given":"Min"},{"family":"Statnekov","given":"Jacob B"},{"family":"Greninger","given":"Alexander L"},{"family":"Hostetter","given":"Daniel R"},{"family":"Qu","given":"Gang"},{"family":"Maltby","given":"David A"},{"family":"Anderson","given":"Marc O"},{"family":"DeRisi","given":"Joseph L"},{"family":"McKerrow","given":"James H"},{"family":"Burlingame","given":"Alma L"},{"family":"Craik","given":"Charles S"}],"issued":{"date-parts":[["2012",11]]}}}],"schema":"https://github.com/citation-style-language/schema/raw/master/csl-citation.json"} </w:instrText>
      </w:r>
      <w:r w:rsidR="00AF4975">
        <w:fldChar w:fldCharType="separate"/>
      </w:r>
      <w:r w:rsidR="00AF4975" w:rsidRPr="00AF4975">
        <w:rPr>
          <w:rFonts w:ascii="Aptos" w:cs="Times New Roman"/>
          <w:vertAlign w:val="superscript"/>
        </w:rPr>
        <w:t>1</w:t>
      </w:r>
      <w:r w:rsidR="00AF4975">
        <w:fldChar w:fldCharType="end"/>
      </w:r>
      <w:r w:rsidR="00273727">
        <w:t xml:space="preserve">. This method works by utilizing a rationally designed library of peptide sequences, </w:t>
      </w:r>
      <w:r w:rsidR="00616263">
        <w:t>incubating</w:t>
      </w:r>
      <w:r w:rsidR="00273727">
        <w:t xml:space="preserve"> them </w:t>
      </w:r>
      <w:r w:rsidR="00AE2C5C">
        <w:t>with</w:t>
      </w:r>
      <w:r w:rsidR="00273727">
        <w:t xml:space="preserve"> a protease</w:t>
      </w:r>
      <w:r w:rsidR="00AE2C5C">
        <w:t xml:space="preserve"> directly or a </w:t>
      </w:r>
      <w:r w:rsidR="00273727">
        <w:t>protease</w:t>
      </w:r>
      <w:r w:rsidR="00AE2C5C">
        <w:t>-containing biological sample</w:t>
      </w:r>
      <w:r w:rsidR="00273727">
        <w:t>,</w:t>
      </w:r>
      <w:r w:rsidR="00616263">
        <w:t xml:space="preserve"> treating with </w:t>
      </w:r>
      <w:r w:rsidR="00C7002C">
        <w:t>any desired</w:t>
      </w:r>
      <w:r w:rsidR="00616263">
        <w:t xml:space="preserve"> experimental condition</w:t>
      </w:r>
      <w:r w:rsidR="00C7002C">
        <w:t>s</w:t>
      </w:r>
      <w:r w:rsidR="00AE2C5C">
        <w:t xml:space="preserve"> (e.g. inhibitor addition, buffer pH variations, etc.)</w:t>
      </w:r>
      <w:r w:rsidR="00616263">
        <w:t>,</w:t>
      </w:r>
      <w:r w:rsidR="00273727">
        <w:t xml:space="preserve"> and </w:t>
      </w:r>
      <w:r w:rsidR="00C7002C">
        <w:t>then</w:t>
      </w:r>
      <w:r w:rsidR="00273727">
        <w:t xml:space="preserve"> detecting and </w:t>
      </w:r>
      <w:r w:rsidR="00616263">
        <w:t>quantifying</w:t>
      </w:r>
      <w:r w:rsidR="00273727">
        <w:t xml:space="preserve"> the </w:t>
      </w:r>
      <w:r w:rsidR="00616263">
        <w:t>cleaved peptides</w:t>
      </w:r>
      <w:r w:rsidR="00E16F89">
        <w:t xml:space="preserve"> through mass spectrometry</w:t>
      </w:r>
      <w:r w:rsidR="00531BD0">
        <w:t xml:space="preserve"> </w:t>
      </w:r>
      <w:r w:rsidR="00C7002C">
        <w:fldChar w:fldCharType="begin"/>
      </w:r>
      <w:r w:rsidR="00AF4975">
        <w:instrText xml:space="preserve"> ADDIN ZOTERO_ITEM CSL_CITATION {"citationID":"tF4RQ9ua","properties":{"formattedCitation":"\\super 2\\nosupersub{}","plainCitation":"2","noteIndex":0},"citationItems":[{"id":6172,"uris":["http://zotero.org/users/6494753/items/2RH4AU5T"],"itemData":{"id":6172,"type":"chapter","abstract":"Proteolysis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00C7002C">
        <w:fldChar w:fldCharType="separate"/>
      </w:r>
      <w:r w:rsidR="00AF4975" w:rsidRPr="00AF4975">
        <w:rPr>
          <w:rFonts w:ascii="Aptos" w:cs="Times New Roman"/>
          <w:vertAlign w:val="superscript"/>
        </w:rPr>
        <w:t>2</w:t>
      </w:r>
      <w:r w:rsidR="00C7002C">
        <w:fldChar w:fldCharType="end"/>
      </w:r>
      <w:r w:rsidR="00616263">
        <w:t xml:space="preserve">. </w:t>
      </w:r>
    </w:p>
    <w:p w14:paraId="5894DF9D" w14:textId="77777777" w:rsidR="00616263" w:rsidRPr="00273727" w:rsidRDefault="00616263" w:rsidP="00E92335">
      <w:pPr>
        <w:spacing w:line="480" w:lineRule="auto"/>
        <w:rPr>
          <w:b/>
          <w:bCs/>
        </w:rPr>
      </w:pPr>
    </w:p>
    <w:p w14:paraId="55F7B431" w14:textId="4F281995" w:rsidR="00273727" w:rsidRDefault="00203808" w:rsidP="00E92335">
      <w:pPr>
        <w:spacing w:line="480" w:lineRule="auto"/>
      </w:pPr>
      <w:r>
        <w:t xml:space="preserve">MSP-MS is applicable to a wide group of researchers as it only requires a synthetically created peptide library, mass spectrometer, and samples containing protease(s) to perform. </w:t>
      </w:r>
      <w:r w:rsidR="00273727">
        <w:t>While</w:t>
      </w:r>
      <w:r w:rsidR="00E16F89">
        <w:t xml:space="preserve"> </w:t>
      </w:r>
      <w:r w:rsidR="00273727">
        <w:t xml:space="preserve">relatively </w:t>
      </w:r>
      <w:r w:rsidR="0070128B">
        <w:t>straight forward</w:t>
      </w:r>
      <w:r w:rsidR="00E16F89">
        <w:t xml:space="preserve"> conceptually, MSP-MS</w:t>
      </w:r>
      <w:r w:rsidR="00273727">
        <w:t xml:space="preserve"> produces high dimensional data that </w:t>
      </w:r>
      <w:r w:rsidR="00C7002C">
        <w:t>can be very</w:t>
      </w:r>
      <w:r w:rsidR="00273727">
        <w:t xml:space="preserve"> challenging for</w:t>
      </w:r>
      <w:r w:rsidR="00C7002C">
        <w:t xml:space="preserve"> </w:t>
      </w:r>
      <w:r w:rsidR="00616263">
        <w:t xml:space="preserve">biologists or mass </w:t>
      </w:r>
      <w:proofErr w:type="spellStart"/>
      <w:r w:rsidR="00616263">
        <w:t>spectrometrists</w:t>
      </w:r>
      <w:proofErr w:type="spellEnd"/>
      <w:r w:rsidR="00616263">
        <w:t xml:space="preserve"> to </w:t>
      </w:r>
      <w:r w:rsidR="00616263">
        <w:lastRenderedPageBreak/>
        <w:t xml:space="preserve">analyze. </w:t>
      </w:r>
      <w:r w:rsidR="00B60376">
        <w:t xml:space="preserve">Adequate interpretation of the MSP-MS data requires several steps. The data must be median normalized, outliers detected and removed, missing values imputed, cleavage motifs </w:t>
      </w:r>
      <w:r w:rsidR="00C7002C">
        <w:t xml:space="preserve">relative to the peptide library </w:t>
      </w:r>
      <w:r w:rsidR="00B60376">
        <w:t>recognized</w:t>
      </w:r>
      <w:r w:rsidR="00C7002C">
        <w:t xml:space="preserve">, </w:t>
      </w:r>
      <w:r w:rsidR="006C63A4">
        <w:t xml:space="preserve">and </w:t>
      </w:r>
      <w:r w:rsidR="00C7002C">
        <w:t>then downstream statistics and visualizations must be performed</w:t>
      </w:r>
      <w:r w:rsidR="00B60376">
        <w:t xml:space="preserve">. </w:t>
      </w:r>
    </w:p>
    <w:p w14:paraId="1C91A135" w14:textId="77777777" w:rsidR="00273727" w:rsidRDefault="00273727" w:rsidP="00E92335">
      <w:pPr>
        <w:spacing w:line="480" w:lineRule="auto"/>
      </w:pPr>
    </w:p>
    <w:p w14:paraId="766E8A30" w14:textId="0339391F" w:rsidR="00616263" w:rsidRDefault="00273727" w:rsidP="00E92335">
      <w:pPr>
        <w:spacing w:line="480" w:lineRule="auto"/>
      </w:pPr>
      <w:r>
        <w:t xml:space="preserve">A central component of any experimental method </w:t>
      </w:r>
      <w:r w:rsidR="00AE2C5C">
        <w:t>involving</w:t>
      </w:r>
      <w:r w:rsidR="00616263">
        <w:t xml:space="preserve"> complex data is </w:t>
      </w:r>
      <w:r w:rsidR="00AE2C5C">
        <w:t>a robust</w:t>
      </w:r>
      <w:r w:rsidR="00616263">
        <w:t xml:space="preserve"> data</w:t>
      </w:r>
      <w:r>
        <w:t xml:space="preserve"> analysis pipeline</w:t>
      </w:r>
      <w:r w:rsidR="00E16F89">
        <w:t xml:space="preserve">. </w:t>
      </w:r>
      <w:r w:rsidR="00203808">
        <w:t>Poorly documented analysis code</w:t>
      </w:r>
      <w:r w:rsidR="00B60376">
        <w:t xml:space="preserve"> poses a number of challenges. It</w:t>
      </w:r>
      <w:r w:rsidR="00203808">
        <w:t xml:space="preserve"> has been a prevalent problem in the biological research world, leading to the retraction of several high-profile papers in recent years</w:t>
      </w:r>
      <w:r w:rsidR="00E92335">
        <w:fldChar w:fldCharType="begin"/>
      </w:r>
      <w:r w:rsidR="00E92335">
        <w:instrText xml:space="preserve"> ADDIN ZOTERO_ITEM CSL_CITATION {"citationID":"b07iMTrd","properties":{"formattedCitation":"\\super 3\\nosupersub{}","plainCitation":"3","noteIndex":0},"citationItems":[{"id":6233,"uris":["http://zotero.org/users/6494753/items/KPD5WRFW"],"itemData":{"id":6233,"type":"article-journal","container-title":"Science","DOI":"10.1126/science.314.5807.1856","ISSN":"0036-8075, 1095-9203","issue":"5807","journalAbbreviation":"Science","language":"en","page":"1856-1857","source":"DOI.org (Crossref)","title":"A Scientist's Nightmare: Software Problem Leads to Five Retractions","title-short":"A Scientist's Nightmare","volume":"314","author":[{"family":"Miller","given":"Greg"}],"issued":{"date-parts":[["2006",12,22]]}}}],"schema":"https://github.com/citation-style-language/schema/raw/master/csl-citation.json"} </w:instrText>
      </w:r>
      <w:r w:rsidR="00E92335">
        <w:fldChar w:fldCharType="separate"/>
      </w:r>
      <w:r w:rsidR="00E92335" w:rsidRPr="00E92335">
        <w:rPr>
          <w:rFonts w:ascii="Aptos" w:cs="Times New Roman"/>
          <w:vertAlign w:val="superscript"/>
        </w:rPr>
        <w:t>3</w:t>
      </w:r>
      <w:r w:rsidR="00E92335">
        <w:fldChar w:fldCharType="end"/>
      </w:r>
      <w:r w:rsidR="00203808">
        <w:t xml:space="preserve">. </w:t>
      </w:r>
      <w:r w:rsidR="00B60376">
        <w:t xml:space="preserve">There is also a logistical problem, as it limits the portability/ reproducibility of </w:t>
      </w:r>
      <w:r w:rsidR="007B24BC">
        <w:t>analysis</w:t>
      </w:r>
      <w:r w:rsidR="00E16F89">
        <w:t xml:space="preserve"> lab to lab since it requires specific knowledge from the programmer to </w:t>
      </w:r>
      <w:r w:rsidR="00203808">
        <w:t>successfully utilize</w:t>
      </w:r>
      <w:r w:rsidR="00E16F89">
        <w:t>.</w:t>
      </w:r>
      <w:r w:rsidR="00203808">
        <w:t xml:space="preserve"> This is commonly a problem in academic labs, where a researcher may </w:t>
      </w:r>
      <w:r w:rsidR="00B60376">
        <w:t>develop</w:t>
      </w:r>
      <w:r w:rsidR="00203808">
        <w:t xml:space="preserve"> code widely used for analysis within the lab before leaving for a new opportunity. Often, this results in an opaque codebase that may be treated as a black box and can </w:t>
      </w:r>
      <w:r w:rsidR="00B60376">
        <w:t xml:space="preserve">ultimately </w:t>
      </w:r>
      <w:r w:rsidR="00203808">
        <w:t xml:space="preserve">result in erroneous data analysis, especially as the original code gets distorted over time through </w:t>
      </w:r>
      <w:r w:rsidR="007B24BC">
        <w:t xml:space="preserve">decentralized </w:t>
      </w:r>
      <w:r w:rsidR="00203808">
        <w:t xml:space="preserve">use </w:t>
      </w:r>
      <w:r w:rsidR="007B24BC">
        <w:t>by</w:t>
      </w:r>
      <w:r w:rsidR="00203808">
        <w:t xml:space="preserve"> various researchers. </w:t>
      </w:r>
      <w:r w:rsidR="007B24BC">
        <w:t xml:space="preserve">Solutions for this exist in </w:t>
      </w:r>
      <w:r w:rsidR="00AE1B5F">
        <w:t xml:space="preserve">the domain of </w:t>
      </w:r>
      <w:r w:rsidR="007B24BC">
        <w:t>software engineering</w:t>
      </w:r>
      <w:r w:rsidR="004415C4">
        <w:t xml:space="preserve"> </w:t>
      </w:r>
      <w:r w:rsidR="004415C4">
        <w:fldChar w:fldCharType="begin"/>
      </w:r>
      <w:r w:rsidR="004415C4">
        <w:instrText xml:space="preserve"> ADDIN ZOTERO_ITEM CSL_CITATION {"citationID":"mPab4qO9","properties":{"formattedCitation":"\\super 4\\nosupersub{}","plainCitation":"4","noteIndex":0},"citationItems":[{"id":6440,"uris":["http://zotero.org/users/6494753/items/FCCW54BT"],"itemData":{"id":6440,"type":"article-journal","abstract":"The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Biology","language":"en","source":"Zotero","title":"Bioconductor: open software development for computational biology and bioinformatics","author":[{"family":"Gentleman","given":"Robert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YH"},{"family":"Zhang","given":"Jianhua"}],"issued":{"date-parts":[["2004"]]}}}],"schema":"https://github.com/citation-style-language/schema/raw/master/csl-citation.json"} </w:instrText>
      </w:r>
      <w:r w:rsidR="004415C4">
        <w:fldChar w:fldCharType="separate"/>
      </w:r>
      <w:r w:rsidR="004415C4" w:rsidRPr="004415C4">
        <w:rPr>
          <w:rFonts w:ascii="Aptos" w:cs="Times New Roman"/>
          <w:vertAlign w:val="superscript"/>
        </w:rPr>
        <w:t>4</w:t>
      </w:r>
      <w:r w:rsidR="004415C4">
        <w:fldChar w:fldCharType="end"/>
      </w:r>
      <w:r w:rsidR="007B24BC">
        <w:t xml:space="preserve">, but </w:t>
      </w:r>
      <w:r w:rsidR="00C7002C">
        <w:t>often times they are not</w:t>
      </w:r>
      <w:r w:rsidR="007B24BC">
        <w:t xml:space="preserve"> </w:t>
      </w:r>
      <w:r w:rsidR="00A043A6">
        <w:t xml:space="preserve">successfully </w:t>
      </w:r>
      <w:r w:rsidR="007B24BC">
        <w:t>implemented in</w:t>
      </w:r>
      <w:r w:rsidR="00AE1B5F">
        <w:t xml:space="preserve"> biology</w:t>
      </w:r>
      <w:r w:rsidR="004415C4">
        <w:t xml:space="preserve"> centric</w:t>
      </w:r>
      <w:r w:rsidR="007B24BC">
        <w:t xml:space="preserve"> labs</w:t>
      </w:r>
      <w:r w:rsidR="00AE1B5F">
        <w:t>, due to the</w:t>
      </w:r>
      <w:r w:rsidR="00C7002C">
        <w:t xml:space="preserve"> background knowledge required and the amount of </w:t>
      </w:r>
      <w:r w:rsidR="00AE1B5F">
        <w:t>time it would take</w:t>
      </w:r>
      <w:r w:rsidR="00DA61FA">
        <w:t xml:space="preserve"> </w:t>
      </w:r>
      <w:r w:rsidR="00EB0E14">
        <w:t>to develop</w:t>
      </w:r>
      <w:r w:rsidR="00C7002C">
        <w:t xml:space="preserve">. </w:t>
      </w:r>
    </w:p>
    <w:p w14:paraId="4EB937FD" w14:textId="77777777" w:rsidR="004327D1" w:rsidRDefault="004327D1" w:rsidP="00E92335">
      <w:pPr>
        <w:spacing w:line="480" w:lineRule="auto"/>
      </w:pPr>
    </w:p>
    <w:p w14:paraId="0E6E4787" w14:textId="5339F71A" w:rsidR="00C7002C" w:rsidRDefault="00A043A6" w:rsidP="00E92335">
      <w:pPr>
        <w:spacing w:line="480" w:lineRule="auto"/>
      </w:pPr>
      <w:r>
        <w:t>To overcome these issues, we developed</w:t>
      </w:r>
      <w:r w:rsidR="00616263">
        <w:t xml:space="preserve"> </w:t>
      </w:r>
      <w:proofErr w:type="spellStart"/>
      <w:r w:rsidR="00616263">
        <w:t>mspm</w:t>
      </w:r>
      <w:r w:rsidR="00AE2C5C">
        <w:t>s</w:t>
      </w:r>
      <w:proofErr w:type="spellEnd"/>
      <w:r w:rsidR="00AE2C5C">
        <w:t xml:space="preserve">: </w:t>
      </w:r>
      <w:r w:rsidR="00616263">
        <w:t xml:space="preserve">a well-documented, portable, and reproducible R package for </w:t>
      </w:r>
      <w:r w:rsidR="000633B2">
        <w:t>the analysis of</w:t>
      </w:r>
      <w:r w:rsidR="00616263">
        <w:t xml:space="preserve"> MSP-MS data. This package </w:t>
      </w:r>
      <w:r w:rsidR="000633B2">
        <w:t>brings good</w:t>
      </w:r>
      <w:r w:rsidR="007B24BC">
        <w:t xml:space="preserve"> </w:t>
      </w:r>
      <w:r w:rsidR="000633B2">
        <w:t>software</w:t>
      </w:r>
      <w:r w:rsidR="00DF0BF3">
        <w:t>/data analysis</w:t>
      </w:r>
      <w:r w:rsidR="000633B2">
        <w:t xml:space="preserve"> practices to</w:t>
      </w:r>
      <w:r w:rsidR="007B24BC">
        <w:t xml:space="preserve"> </w:t>
      </w:r>
      <w:r w:rsidR="000633B2">
        <w:t>MSP-MS data analysi</w:t>
      </w:r>
      <w:r w:rsidR="007B24BC">
        <w:t>s</w:t>
      </w:r>
      <w:r w:rsidR="00C7002C">
        <w:t xml:space="preserve">. </w:t>
      </w:r>
      <w:r w:rsidR="006C63A4">
        <w:t>Recognizing</w:t>
      </w:r>
      <w:r w:rsidR="00C7002C">
        <w:t xml:space="preserve"> there may be a </w:t>
      </w:r>
      <w:r w:rsidR="00C7002C">
        <w:lastRenderedPageBreak/>
        <w:t xml:space="preserve">wide community of researchers interested in the MSP-MS method </w:t>
      </w:r>
      <w:r w:rsidR="00B22B0B">
        <w:t xml:space="preserve">who </w:t>
      </w:r>
      <w:r w:rsidR="00C7002C">
        <w:t>find the R programming environment to be inaccessible</w:t>
      </w:r>
      <w:r w:rsidR="006C63A4">
        <w:t>, we also developed</w:t>
      </w:r>
      <w:r w:rsidR="00616263">
        <w:t xml:space="preserve"> </w:t>
      </w:r>
      <w:proofErr w:type="spellStart"/>
      <w:r w:rsidR="00616263">
        <w:t>mspms</w:t>
      </w:r>
      <w:proofErr w:type="spellEnd"/>
      <w:r w:rsidR="00616263">
        <w:t>-</w:t>
      </w:r>
      <w:r w:rsidR="000633B2">
        <w:t>shiny, a</w:t>
      </w:r>
      <w:r w:rsidR="00616263">
        <w:t xml:space="preserve"> graphical user </w:t>
      </w:r>
      <w:r w:rsidR="000633B2">
        <w:t xml:space="preserve">interface to the core features of the </w:t>
      </w:r>
      <w:proofErr w:type="spellStart"/>
      <w:r w:rsidR="000633B2">
        <w:t>mspms</w:t>
      </w:r>
      <w:proofErr w:type="spellEnd"/>
      <w:r w:rsidR="000633B2">
        <w:t xml:space="preserve"> package. </w:t>
      </w:r>
      <w:proofErr w:type="spellStart"/>
      <w:r w:rsidR="000633B2">
        <w:t>Mspms</w:t>
      </w:r>
      <w:proofErr w:type="spellEnd"/>
      <w:r w:rsidR="000633B2">
        <w:t>-shiny is available on the web at</w:t>
      </w:r>
      <w:r w:rsidR="007B24BC">
        <w:t xml:space="preserve"> </w:t>
      </w:r>
      <w:r w:rsidR="000633B2" w:rsidRPr="000633B2">
        <w:t>https://gonzalezlab.shinyapps.io/mspms_shiny/</w:t>
      </w:r>
      <w:r w:rsidR="000633B2">
        <w:t xml:space="preserve">, or by downloading and </w:t>
      </w:r>
      <w:r w:rsidR="00E16F89">
        <w:t>running locally on</w:t>
      </w:r>
      <w:r w:rsidR="000633B2">
        <w:t xml:space="preserve"> the </w:t>
      </w:r>
      <w:r w:rsidR="00E16F89">
        <w:t>researcher’s</w:t>
      </w:r>
      <w:r w:rsidR="000633B2">
        <w:t xml:space="preserve"> </w:t>
      </w:r>
      <w:r w:rsidR="00E16F89">
        <w:t>computer</w:t>
      </w:r>
      <w:r w:rsidR="000633B2">
        <w:t xml:space="preserve"> of choice. </w:t>
      </w:r>
      <w:r w:rsidR="00C7002C">
        <w:t>These user-friendly tools in combination with the powerful MSP-MS method offer a robust resource that is widely applicable for the protease research community.</w:t>
      </w:r>
    </w:p>
    <w:p w14:paraId="0857A57F" w14:textId="77777777" w:rsidR="000F5822" w:rsidRDefault="000F5822" w:rsidP="00E92335">
      <w:pPr>
        <w:spacing w:line="480" w:lineRule="auto"/>
      </w:pPr>
    </w:p>
    <w:p w14:paraId="4C80F59E" w14:textId="0479E2BB" w:rsidR="0037317E" w:rsidRDefault="000633B2" w:rsidP="00E92335">
      <w:pPr>
        <w:spacing w:line="480" w:lineRule="auto"/>
      </w:pPr>
      <w:r>
        <w:t xml:space="preserve">Here we describe the core features of the </w:t>
      </w:r>
      <w:r w:rsidR="00E16F89">
        <w:t>package and</w:t>
      </w:r>
      <w:r>
        <w:t xml:space="preserve"> demonstrate </w:t>
      </w:r>
      <w:r w:rsidR="00C7002C">
        <w:t>their</w:t>
      </w:r>
      <w:r>
        <w:t xml:space="preserve"> </w:t>
      </w:r>
      <w:r w:rsidR="00B974ED">
        <w:t>effectiveness through the analysis of previously published MSP-MS data from our group profiling</w:t>
      </w:r>
      <w:r w:rsidR="0037317E">
        <w:t xml:space="preserve"> several well-studied cathepsin proteases. We profile the serine protease </w:t>
      </w:r>
      <w:r w:rsidR="00684EFE">
        <w:t xml:space="preserve">cathepsin </w:t>
      </w:r>
      <w:r w:rsidR="0037317E">
        <w:t xml:space="preserve">A, the aspartic protease </w:t>
      </w:r>
      <w:r w:rsidR="00684EFE">
        <w:t>cathepsin</w:t>
      </w:r>
      <w:r w:rsidR="0037317E">
        <w:t xml:space="preserve"> D (bovine), and the cyst</w:t>
      </w:r>
      <w:r w:rsidR="00B22B0B">
        <w:t>e</w:t>
      </w:r>
      <w:r w:rsidR="0037317E">
        <w:t>ine</w:t>
      </w:r>
      <w:r w:rsidR="00B22B0B">
        <w:t xml:space="preserve"> proteases</w:t>
      </w:r>
      <w:r w:rsidR="0037317E">
        <w:t xml:space="preserve"> cathepsin</w:t>
      </w:r>
      <w:r w:rsidR="00684EFE">
        <w:t>s</w:t>
      </w:r>
      <w:r w:rsidR="0037317E">
        <w:t xml:space="preserve"> B (human and bovine), C, and L.</w:t>
      </w:r>
    </w:p>
    <w:p w14:paraId="0A71E698" w14:textId="77777777" w:rsidR="00D22578" w:rsidRDefault="00D22578" w:rsidP="00E92335">
      <w:pPr>
        <w:spacing w:line="480" w:lineRule="auto"/>
      </w:pPr>
    </w:p>
    <w:p w14:paraId="087A679D" w14:textId="2661901F" w:rsidR="006C63A4" w:rsidRDefault="00684EFE" w:rsidP="00E92335">
      <w:pPr>
        <w:spacing w:line="480" w:lineRule="auto"/>
      </w:pPr>
      <w:r>
        <w:t>Cathepsin</w:t>
      </w:r>
      <w:r w:rsidR="0037317E">
        <w:t xml:space="preserve">s are the most abundant lysosomal proteases that possess a </w:t>
      </w:r>
      <w:r w:rsidR="00995330">
        <w:t>range</w:t>
      </w:r>
      <w:r w:rsidR="0037317E">
        <w:t xml:space="preserve"> of substrate specificities</w:t>
      </w:r>
      <w:r w:rsidR="004415C4">
        <w:fldChar w:fldCharType="begin"/>
      </w:r>
      <w:r w:rsidR="004415C4">
        <w:instrText xml:space="preserve"> ADDIN ZOTERO_ITEM CSL_CITATION {"citationID":"TPDLoy1I","properties":{"formattedCitation":"\\super 5\\nosupersub{}","plainCitation":"5","noteIndex":0},"citationItems":[{"id":6403,"uris":["http://zotero.org/users/6494753/items/AVTKIRXM"],"itemData":{"id":6403,"type":"article-journal","abstract":"Cathepsins are the most abundant lysosomal proteases that are mainly found in acidic endo/lysosomal compartments where they play a vital role in intracellular protein degradation, energy metabolism, and immune responses among a host of other functions. The discovery that cathepsins are secreted and remain functionally active outside of the lysosome has caused a paradigm shift. Contemporary research has unraveled many versatile functions of cathepsins in extralysosomal locations including cytosol and extracellular space. Nevertheless, extracellular cathepsins are majorly upregulated in pathological states and are implicated in a wide range of diseases including cancer and cardiovascular diseases. Taking advantage of the di</w:instrText>
      </w:r>
      <w:r w:rsidR="004415C4">
        <w:rPr>
          <w:rFonts w:ascii="Cambria Math" w:hAnsi="Cambria Math" w:cs="Cambria Math"/>
        </w:rPr>
        <w:instrText>ﬀ</w:instrText>
      </w:r>
      <w:r w:rsidR="004415C4">
        <w:instrText>erential expression of the cathepsins during pathological conditions, much research is focused on using cathepsins as diagnostic markers and therapeutic targets. A tailored therapeutic approach using selective cathepsin inhibitors is constantly emerging to be safe and e</w:instrText>
      </w:r>
      <w:r w:rsidR="004415C4">
        <w:rPr>
          <w:rFonts w:ascii="Cambria Math" w:hAnsi="Cambria Math" w:cs="Cambria Math"/>
        </w:rPr>
        <w:instrText>ﬃ</w:instrText>
      </w:r>
      <w:r w:rsidR="004415C4">
        <w:instrText>cient. Moreover, recent development of proteomic-based approaches for the identiﬁcation of novel physiological substrates o</w:instrText>
      </w:r>
      <w:r w:rsidR="004415C4">
        <w:rPr>
          <w:rFonts w:ascii="Cambria Math" w:hAnsi="Cambria Math" w:cs="Cambria Math"/>
        </w:rPr>
        <w:instrText>ﬀ</w:instrText>
      </w:r>
      <w:r w:rsidR="004415C4">
        <w:instrText xml:space="preserve">ers a major opportunity to understand the mechanism of cathepsin action. In this review, we summarize the available evidence regarding the role of cathepsins in health and disease, discuss their potential as biomarkers of disease progression, and shed light on the potential of extracellular cathepsin inhibitors as safe therapeutic tools.","container-title":"Cells","DOI":"10.3390/cells9071679","ISSN":"2073-4409","issue":"7","journalAbbreviation":"Cells","language":"en","license":"https://creativecommons.org/licenses/by/4.0/","page":"1679","source":"DOI.org (Crossref)","title":"The Ins and Outs of Cathepsins: Physiological Function and Role in Disease Management","title-short":"The Ins and Outs of Cathepsins","volume":"9","author":[{"family":"Yadati","given":"Tulasi"},{"family":"Houben","given":"Tom"},{"family":"Bitorina","given":"Albert"},{"family":"Shiri-Sverdlov","given":"Ronit"}],"issued":{"date-parts":[["2020",7,13]]}}}],"schema":"https://github.com/citation-style-language/schema/raw/master/csl-citation.json"} </w:instrText>
      </w:r>
      <w:r w:rsidR="004415C4">
        <w:fldChar w:fldCharType="separate"/>
      </w:r>
      <w:r w:rsidR="004415C4" w:rsidRPr="004415C4">
        <w:rPr>
          <w:rFonts w:ascii="Aptos" w:cs="Times New Roman"/>
          <w:vertAlign w:val="superscript"/>
        </w:rPr>
        <w:t>5</w:t>
      </w:r>
      <w:r w:rsidR="004415C4">
        <w:fldChar w:fldCharType="end"/>
      </w:r>
      <w:r w:rsidR="0037317E">
        <w:t>.</w:t>
      </w:r>
      <w:r w:rsidR="00995330">
        <w:t xml:space="preserve"> Of the cathepsins profiled here, </w:t>
      </w:r>
      <w:r>
        <w:t>cathepsin</w:t>
      </w:r>
      <w:r w:rsidR="00995330" w:rsidRPr="00851252">
        <w:t xml:space="preserve"> A </w:t>
      </w:r>
      <w:r w:rsidR="00995330">
        <w:t xml:space="preserve">possesses </w:t>
      </w:r>
      <w:r w:rsidR="00995330" w:rsidRPr="00851252">
        <w:t xml:space="preserve">carboxypeptidase </w:t>
      </w:r>
      <w:r w:rsidR="00995330">
        <w:t>activity</w:t>
      </w:r>
      <w:r w:rsidR="004415C4">
        <w:fldChar w:fldCharType="begin"/>
      </w:r>
      <w:r w:rsidR="004415C4">
        <w:instrText xml:space="preserve"> ADDIN ZOTERO_ITEM CSL_CITATION {"citationID":"EyDcI0vh","properties":{"formattedCitation":"\\super 6\\nosupersub{}","plainCitation":"6","noteIndex":0},"citationItems":[{"id":6401,"uris":["http://zotero.org/users/6494753/items/FU8R4UJZ"],"itemData":{"id":6401,"type":"article-journal","container-title":"Cellular and Molecular Life Sciences (CMLS)","DOI":"10.1007/s000180050482","ISSN":"1420-682X, 1420-9071","issue":"11-12","journalAbbreviation":"Cellular and Molecular Life Sciences (CMLS)","language":"en","license":"http://www.springer.com/tdm","page":"894-907","source":"DOI.org (Crossref)","title":"Cathepsin A/protective protein: an unusual lysosomal multifunctional protein","title-short":"Cathepsin A/protective protein","volume":"56","author":[{"family":"Hiraiwa","given":"M."}],"issued":{"date-parts":[["1999",12,31]]}}}],"schema":"https://github.com/citation-style-language/schema/raw/master/csl-citation.json"} </w:instrText>
      </w:r>
      <w:r w:rsidR="004415C4">
        <w:fldChar w:fldCharType="separate"/>
      </w:r>
      <w:r w:rsidR="004415C4" w:rsidRPr="004415C4">
        <w:rPr>
          <w:rFonts w:ascii="Aptos" w:cs="Times New Roman"/>
          <w:vertAlign w:val="superscript"/>
        </w:rPr>
        <w:t>6</w:t>
      </w:r>
      <w:r w:rsidR="004415C4">
        <w:fldChar w:fldCharType="end"/>
      </w:r>
      <w:r w:rsidR="00995330">
        <w:t xml:space="preserve">, </w:t>
      </w:r>
      <w:r>
        <w:t>cathepsin</w:t>
      </w:r>
      <w:r w:rsidR="00995330">
        <w:t xml:space="preserve"> B</w:t>
      </w:r>
      <w:r w:rsidR="00AB0443">
        <w:t>:</w:t>
      </w:r>
      <w:r w:rsidR="00995330">
        <w:t xml:space="preserve"> dipeptidyl carboxypeptidase activity</w:t>
      </w:r>
      <w:r w:rsidR="004415C4">
        <w:fldChar w:fldCharType="begin"/>
      </w:r>
      <w:r w:rsidR="004415C4">
        <w:instrText xml:space="preserve"> ADDIN ZOTERO_ITEM CSL_CITATION {"citationID":"AnOStWd5","properties":{"formattedCitation":"\\super 7\\nosupersub{}","plainCitation":"7","noteIndex":0},"citationItems":[{"id":6381,"uris":["http://zotero.org/users/6494753/items/Y9BYXFS8"],"itemData":{"id":6381,"type":"article-journal","abstract":"Cathepsin B is a lysosomal protease that participates in protein degradation. However, cathepsin B is also active under neutral pH conditions of the cytosol, nuclei, and extracellular locations. The dipeptidyl carboxypeptidase (DPCP) activity of cathepsin B, assayed with the Abz-GIVR↓AK(Dnp)-OH substrate, has been reported to display an acidic pH optimum. In contrast, the endopeptidase activity, monitored with Z-RR-↓AMC, has a neutral pH optimum. These observations raise the question of whether other substrates can demonstrate cathepsin B DPCP activity at neutral pH and endopeptidase activity at acidic pH. To address this question, global cleavage profiling of cathepsin B with a diverse peptide library was conducted under acidic and neutral pH conditions. Results revealed that cathepsin B has (1) major DPCP activity and modest endopeptidase activity under both acidic and neutral pH conditions and (2) distinct pH-dependent amino acid preferences adjacent to cleavage sites for both DPCP and endopeptidase activities. The pH-dependent cleavage preferences were utilized to design a new Abz-GnVR↓AK(Dnp)-OH DPCP substrate, with norleucine (n) at the P3 position, having improved DPCP activity of cathepsin B at neutral pH compared to the original Abz-GIVR↓AK(Dnp)-OH substrate. The new Z-VR-AMC and Z-ER-AMC substrates displayed improved endopeptidase activity at acidic pH compared to the original Z-RR-AMC. These findings illustrate the new concept that cathepsin B possesses DPCP and endopeptidase activities at both acidic and neutral pH values. These results advance understanding of the pH-dependent cleavage properties of the dual DPCP and endopeptidase activities of cathepsin B that function under different cellular pH conditions.","container-title":"Biochemistry","DOI":"10.1021/acs.biochem.2c00358","ISSN":"0006-2960, 1520-4995","issue":"17","journalAbbreviation":"Biochemistry","language":"en","license":"https://creativecommons.org/licenses/by/4.0/","page":"1904-1914","source":"DOI.org (Crossref)","title":"Cathepsin B Dipeptidyl Carboxypeptidase and Endopeptidase Activities Demonstrated across a Broad pH Range","volume":"61","author":[{"family":"Yoon","given":"Michael C."},{"family":"Hook","given":"Vivian"},{"family":"O’Donoghue","given":"Anthony J."}],"issued":{"date-parts":[["2022",9,6]]}}}],"schema":"https://github.com/citation-style-language/schema/raw/master/csl-citation.json"} </w:instrText>
      </w:r>
      <w:r w:rsidR="004415C4">
        <w:fldChar w:fldCharType="separate"/>
      </w:r>
      <w:r w:rsidR="004415C4" w:rsidRPr="004415C4">
        <w:rPr>
          <w:rFonts w:ascii="Aptos" w:cs="Times New Roman"/>
          <w:vertAlign w:val="superscript"/>
        </w:rPr>
        <w:t>7</w:t>
      </w:r>
      <w:r w:rsidR="004415C4">
        <w:fldChar w:fldCharType="end"/>
      </w:r>
      <w:r w:rsidR="00995330">
        <w:t xml:space="preserve">, </w:t>
      </w:r>
      <w:r>
        <w:rPr>
          <w:rFonts w:cs="Arial"/>
          <w:color w:val="202122"/>
          <w:shd w:val="clear" w:color="auto" w:fill="FFFFFF"/>
        </w:rPr>
        <w:t>cathepsin</w:t>
      </w:r>
      <w:r w:rsidR="00995330">
        <w:rPr>
          <w:rFonts w:cs="Arial"/>
          <w:color w:val="202122"/>
          <w:shd w:val="clear" w:color="auto" w:fill="FFFFFF"/>
        </w:rPr>
        <w:t xml:space="preserve"> C</w:t>
      </w:r>
      <w:r w:rsidR="00AB0443">
        <w:rPr>
          <w:rFonts w:cs="Arial"/>
          <w:color w:val="202122"/>
          <w:shd w:val="clear" w:color="auto" w:fill="FFFFFF"/>
        </w:rPr>
        <w:t>:</w:t>
      </w:r>
      <w:r w:rsidR="00995330">
        <w:rPr>
          <w:rFonts w:cs="Arial"/>
          <w:color w:val="202122"/>
          <w:shd w:val="clear" w:color="auto" w:fill="FFFFFF"/>
        </w:rPr>
        <w:t xml:space="preserve"> </w:t>
      </w:r>
      <w:r w:rsidR="00B22B0B">
        <w:rPr>
          <w:rFonts w:cs="Arial"/>
          <w:color w:val="202122"/>
          <w:shd w:val="clear" w:color="auto" w:fill="FFFFFF"/>
        </w:rPr>
        <w:t>dipeptidyl aminopeptidase activity</w:t>
      </w:r>
      <w:r w:rsidR="004415C4">
        <w:rPr>
          <w:rFonts w:cs="Arial"/>
          <w:color w:val="202122"/>
          <w:shd w:val="clear" w:color="auto" w:fill="FFFFFF"/>
        </w:rPr>
        <w:fldChar w:fldCharType="begin"/>
      </w:r>
      <w:r w:rsidR="004415C4">
        <w:rPr>
          <w:rFonts w:cs="Arial"/>
          <w:color w:val="202122"/>
          <w:shd w:val="clear" w:color="auto" w:fill="FFFFFF"/>
        </w:rPr>
        <w:instrText xml:space="preserve"> ADDIN ZOTERO_ITEM CSL_CITATION {"citationID":"ZBJvuINC","properties":{"formattedCitation":"\\super 8\\nosupersub{}","plainCitation":"8","noteIndex":0},"citationItems":[{"id":6411,"uris":["http://zotero.org/users/6494753/items/LFPLD2QU"],"itemData":{"id":6411,"type":"article-journal","abstract":"Cathepsin C is a papain-like cysteine peptidase known primarily for its involvement in the activation of serine peptidases in neutrophils and other immune cells. Its critical role in this process qualifies cathepsin C as a target for the treatment of inflammatory diseases, and its most advanced inhibitor, brensocatib (Insmed), is currently in phase 3 clinical trials for the treatment of non-cystic fibrosis bronchiectasis. Beyond neutrophils, its importance is highlighted by loss-of-function mutations that cause the recessively inherited Papillon-Lefèvre syndrome. At the molecular level, cathepsin C has several structural and functional features that set it apart from other members of the family and enable its selective targeting. It possesses dipeptidyl-peptidase activity (its other common name is dipeptidyl-peptidase I) due to the presence of an additional exclusion domain that also controls its stepwise tetramerization during maturation. In this review article, we summarize the current state of the art regarding the biochemical properties of cathepsin C, its physiological and pathological roles in neutrophils and beyond, and recent advances in the development and evaluation of cathepsin C inhibitors.","container-title":"Rare Disease and Orphan Drugs Journal","DOI":"10.20517/rdodj.2023.09","ISSN":"2771-2893","issue":"3","journalAbbreviation":"Rare Dis Orphan Drugs J","language":"en","source":"DOI.org (Crossref)","title":"Cathepsin C: structure, function, and pharmacological targeting","title-short":"Cathepsin C","URL":"https://www.oaepublish.com/articles/rdodj.2023.09","volume":"2","author":[{"family":"Stojkovska Docevska","given":"Milena"},{"family":"Novinec","given":"Marko"}],"accessed":{"date-parts":[["2024",6,11]]},"issued":{"date-parts":[["2023",7,26]]}}}],"schema":"https://github.com/citation-style-language/schema/raw/master/csl-citation.json"} </w:instrText>
      </w:r>
      <w:r w:rsidR="004415C4">
        <w:rPr>
          <w:rFonts w:cs="Arial"/>
          <w:color w:val="202122"/>
          <w:shd w:val="clear" w:color="auto" w:fill="FFFFFF"/>
        </w:rPr>
        <w:fldChar w:fldCharType="separate"/>
      </w:r>
      <w:r w:rsidR="004415C4" w:rsidRPr="004415C4">
        <w:rPr>
          <w:rFonts w:ascii="Aptos" w:cs="Times New Roman"/>
          <w:color w:val="000000"/>
          <w:vertAlign w:val="superscript"/>
        </w:rPr>
        <w:t>8</w:t>
      </w:r>
      <w:r w:rsidR="004415C4">
        <w:rPr>
          <w:rFonts w:cs="Arial"/>
          <w:color w:val="202122"/>
          <w:shd w:val="clear" w:color="auto" w:fill="FFFFFF"/>
        </w:rPr>
        <w:fldChar w:fldCharType="end"/>
      </w:r>
      <w:r w:rsidR="00995330">
        <w:rPr>
          <w:rFonts w:cs="Arial"/>
          <w:color w:val="202122"/>
          <w:shd w:val="clear" w:color="auto" w:fill="FFFFFF"/>
        </w:rPr>
        <w:t xml:space="preserve">, </w:t>
      </w:r>
      <w:r>
        <w:rPr>
          <w:rFonts w:cs="Arial"/>
          <w:color w:val="202122"/>
          <w:shd w:val="clear" w:color="auto" w:fill="FFFFFF"/>
        </w:rPr>
        <w:t>cathepsin</w:t>
      </w:r>
      <w:r w:rsidR="00995330">
        <w:rPr>
          <w:rFonts w:cs="Arial"/>
          <w:color w:val="202122"/>
          <w:shd w:val="clear" w:color="auto" w:fill="FFFFFF"/>
        </w:rPr>
        <w:t xml:space="preserve"> D</w:t>
      </w:r>
      <w:r w:rsidR="00AB0443">
        <w:rPr>
          <w:rFonts w:cs="Arial"/>
          <w:color w:val="202122"/>
          <w:shd w:val="clear" w:color="auto" w:fill="FFFFFF"/>
        </w:rPr>
        <w:t>:</w:t>
      </w:r>
      <w:r w:rsidR="00995330">
        <w:rPr>
          <w:rFonts w:cs="Arial"/>
          <w:color w:val="202122"/>
          <w:shd w:val="clear" w:color="auto" w:fill="FFFFFF"/>
        </w:rPr>
        <w:t xml:space="preserve"> </w:t>
      </w:r>
      <w:proofErr w:type="spellStart"/>
      <w:r w:rsidR="00995330">
        <w:t>endoprotease</w:t>
      </w:r>
      <w:proofErr w:type="spellEnd"/>
      <w:r w:rsidR="00995330">
        <w:t xml:space="preserve"> activity </w:t>
      </w:r>
      <w:r w:rsidR="00B22B0B">
        <w:t>with preference for</w:t>
      </w:r>
      <w:r w:rsidR="00995330">
        <w:t xml:space="preserve"> hydrophobic residues on both sides of the </w:t>
      </w:r>
      <w:r w:rsidR="00B22B0B">
        <w:t xml:space="preserve">scissile </w:t>
      </w:r>
      <w:r w:rsidR="00995330">
        <w:t>bond (P1 and P1’)</w:t>
      </w:r>
      <w:r w:rsidR="004415C4">
        <w:fldChar w:fldCharType="begin"/>
      </w:r>
      <w:r w:rsidR="004415C4">
        <w:instrText xml:space="preserve"> ADDIN ZOTERO_ITEM CSL_CITATION {"citationID":"T0Bh5Wht","properties":{"formattedCitation":"\\super 9\\nosupersub{}","plainCitation":"9","noteIndex":0},"citationItems":[{"id":6416,"uris":["http://zotero.org/users/6494753/items/GYHDKNXB"],"itemData":{"id":6416,"type":"article-journal","container-title":"Journal of Biological Chemistry","DOI":"10.1016/S0021-9258(19)43410-8","ISSN":"00219258","issue":"19","journalAbbreviation":"Journal of Biological Chemistry","language":"en","license":"https://www.elsevier.com/tdm/userlicense/1.0/","page":"6701-6708","source":"DOI.org (Crossref)","title":"The Specificity of Cathepsin D","volume":"248","author":[{"family":"Ferguson","given":"John B."},{"family":"Andrews","given":"John R."},{"family":"Voynick","given":"Irene M."},{"family":"Fruton","given":"Joseph S."}],"issued":{"date-parts":[["1973",10]]}}}],"schema":"https://github.com/citation-style-language/schema/raw/master/csl-citation.json"} </w:instrText>
      </w:r>
      <w:r w:rsidR="004415C4">
        <w:fldChar w:fldCharType="separate"/>
      </w:r>
      <w:r w:rsidR="004415C4" w:rsidRPr="004415C4">
        <w:rPr>
          <w:rFonts w:ascii="Aptos" w:cs="Times New Roman"/>
          <w:vertAlign w:val="superscript"/>
        </w:rPr>
        <w:t>9</w:t>
      </w:r>
      <w:r w:rsidR="004415C4">
        <w:fldChar w:fldCharType="end"/>
      </w:r>
      <w:r w:rsidR="004415C4" w:rsidRPr="004415C4">
        <w:rPr>
          <w:vertAlign w:val="superscript"/>
        </w:rPr>
        <w:t>,</w:t>
      </w:r>
      <w:r w:rsidR="004415C4">
        <w:fldChar w:fldCharType="begin"/>
      </w:r>
      <w:r w:rsidR="004415C4">
        <w:instrText xml:space="preserve"> ADDIN ZOTERO_ITEM CSL_CITATION {"citationID":"keIgndph","properties":{"formattedCitation":"\\super 10\\nosupersub{}","plainCitation":"10","noteIndex":0},"citationItems":[{"id":6415,"uris":["http://zotero.org/users/6494753/items/MDDKKEB9"],"itemData":{"id":6415,"type":"article-journal","abstract":"Cathepsin D (CD) plays an important role in both biological and pathological processes, although the cleavage characteristics and substrate selection of CD have yet to be fully explored. We employed liquid chromatography-tandem mass spectrometry (LC-MS/MS) to identify the CD cleavage sites in bovine serum albumin (BSA). We found that the hydrophobic residues at P1 were not only a preferential factor for CD cleavage but that the hydrophobicity at P1’ also contributed to CD recognition. The concept of hydrophobic scores of neighbors (HSN) was proposed to describe the hydrophobic microenvironment of CD recognition sites. The survey of CD cleavage characteristics in several proteins suggested that the HSN was a sensitive indicator for judging the favorable sites in peptides for CD cleavage, with HSN values of 0.5–1.0 representing a likely threshold. Ovalbumin (OVA), a protein resistant to CD cleavage in its native state, was easily cleaved by CD after denaturation, and the features of the cleaved peptides were quite similar to those found in BSA, where a higher HSN value indicated greater cleavability. We further conducted two-dimensional gel electrophoresis (2DE) to find more proteins that were insensitive to CD cleavage in CD-knockdown cells. Based on an analysis of secondary and three-dimensional structures, we postulated that intact proteins with a structure consisting of all a-helices would be relatively accessible to CD cleavage.","container-title":"PLoS ONE","DOI":"10.1371/journal.pone.0065733","ISSN":"1932-6203","issue":"6","journalAbbreviation":"PLoS ONE","language":"en","page":"e65733","source":"DOI.org (Crossref)","title":"Proteolytic Characteristics of Cathepsin D Related to the Recognition and Cleavage of Its Target Proteins","volume":"8","author":[{"family":"Sun","given":"Huiying"},{"family":"Lou","given":"Xiaomin"},{"family":"Shan","given":"Qiang"},{"family":"Zhang","given":"Ju"},{"family":"Zhu","given":"Xu"},{"family":"Zhang","given":"Jia"},{"family":"Wang","given":"Yang"},{"family":"Xie","given":"Yingying"},{"family":"Xu","given":"Ningzhi"},{"family":"Liu","given":"Siqi"}],"editor":[{"family":"Hess","given":"Sonja"}],"issued":{"date-parts":[["2013",6,20]]}}}],"schema":"https://github.com/citation-style-language/schema/raw/master/csl-citation.json"} </w:instrText>
      </w:r>
      <w:r w:rsidR="004415C4">
        <w:fldChar w:fldCharType="separate"/>
      </w:r>
      <w:r w:rsidR="004415C4" w:rsidRPr="004415C4">
        <w:rPr>
          <w:rFonts w:ascii="Aptos" w:cs="Times New Roman"/>
          <w:vertAlign w:val="superscript"/>
        </w:rPr>
        <w:t>10</w:t>
      </w:r>
      <w:r w:rsidR="004415C4">
        <w:fldChar w:fldCharType="end"/>
      </w:r>
      <w:r w:rsidR="00995330">
        <w:t xml:space="preserve">, </w:t>
      </w:r>
      <w:r w:rsidR="00B22B0B">
        <w:t>and</w:t>
      </w:r>
      <w:r w:rsidR="00995330">
        <w:t xml:space="preserve"> </w:t>
      </w:r>
      <w:r>
        <w:t>cathepsin</w:t>
      </w:r>
      <w:r w:rsidR="00995330">
        <w:t xml:space="preserve"> L</w:t>
      </w:r>
      <w:r w:rsidR="00AB0443">
        <w:t>:</w:t>
      </w:r>
      <w:r w:rsidR="00995330">
        <w:t xml:space="preserve"> </w:t>
      </w:r>
      <w:r w:rsidR="00995330" w:rsidRPr="0078014F">
        <w:t xml:space="preserve">endopeptidase activity </w:t>
      </w:r>
      <w:r w:rsidR="00B22B0B">
        <w:t xml:space="preserve">with preference for </w:t>
      </w:r>
      <w:r w:rsidR="00995330" w:rsidRPr="0078014F">
        <w:t xml:space="preserve"> aromatic residues in P2 and hydrophobic residues in P3 position</w:t>
      </w:r>
      <w:r w:rsidR="00A34F2E">
        <w:fldChar w:fldCharType="begin"/>
      </w:r>
      <w:r w:rsidR="00A34F2E">
        <w:instrText xml:space="preserve"> ADDIN ZOTERO_ITEM CSL_CITATION {"citationID":"ywpz4DvC","properties":{"formattedCitation":"\\super 11\\nosupersub{}","plainCitation":"11","noteIndex":0},"citationItems":[{"id":6442,"uris":["http://zotero.org/users/6494753/items/YITFWYAD"],"itemData":{"id":6442,"type":"article-journal","container-title":"Journal of Biological Chemistry","DOI":"10.1016/S0021-9258(18)43803-3","ISSN":"00219258","issue":"48","journalAbbreviation":"Journal of Biological Chemistry","language":"en","license":"https://www.elsevier.com/tdm/userlicense/1.0/","page":"30238-30242","source":"DOI.org (Crossref)","title":"Engineering the S2 subsite specificity of human cathepsin S to a cathepsin L- and cathepsin B-like specificity.","volume":"269","author":[{"family":"Brömme","given":"D"},{"family":"Bonneau","given":"P R"},{"family":"Lachance","given":"P"},{"family":"Storer","given":"A C"}],"issued":{"date-parts":[["1994",12]]}}}],"schema":"https://github.com/citation-style-language/schema/raw/master/csl-citation.json"} </w:instrText>
      </w:r>
      <w:r w:rsidR="00A34F2E">
        <w:fldChar w:fldCharType="separate"/>
      </w:r>
      <w:r w:rsidR="00A34F2E" w:rsidRPr="00A34F2E">
        <w:rPr>
          <w:rFonts w:ascii="Aptos" w:cs="Times New Roman"/>
          <w:vertAlign w:val="superscript"/>
        </w:rPr>
        <w:t>11</w:t>
      </w:r>
      <w:r w:rsidR="00A34F2E">
        <w:fldChar w:fldCharType="end"/>
      </w:r>
      <w:r w:rsidR="00995330">
        <w:t xml:space="preserve">. </w:t>
      </w:r>
      <w:r w:rsidR="0037317E">
        <w:t>As the specificity of these</w:t>
      </w:r>
      <w:r w:rsidR="00B974ED">
        <w:t xml:space="preserve"> cathepsins </w:t>
      </w:r>
      <w:r w:rsidR="0037317E">
        <w:t>have been</w:t>
      </w:r>
      <w:r w:rsidR="00B974ED">
        <w:t xml:space="preserve"> well- </w:t>
      </w:r>
      <w:r w:rsidR="0037317E">
        <w:lastRenderedPageBreak/>
        <w:t xml:space="preserve">documented in the literature, these </w:t>
      </w:r>
      <w:proofErr w:type="spellStart"/>
      <w:r w:rsidR="0037317E" w:rsidRPr="0037317E">
        <w:rPr>
          <w:i/>
          <w:iCs/>
        </w:rPr>
        <w:t>apriori</w:t>
      </w:r>
      <w:proofErr w:type="spellEnd"/>
      <w:r w:rsidR="0037317E">
        <w:t xml:space="preserve"> </w:t>
      </w:r>
      <w:r w:rsidR="00955E34">
        <w:t xml:space="preserve">known </w:t>
      </w:r>
      <w:r w:rsidR="0037317E">
        <w:t>substrate specificities</w:t>
      </w:r>
      <w:r w:rsidR="00955E34">
        <w:t xml:space="preserve"> </w:t>
      </w:r>
      <w:r w:rsidR="000842CC">
        <w:t>are</w:t>
      </w:r>
      <w:r w:rsidR="00213823">
        <w:t xml:space="preserve"> an ideal data source to</w:t>
      </w:r>
      <w:r w:rsidR="0037317E">
        <w:t xml:space="preserve"> benchmark the results of </w:t>
      </w:r>
      <w:r w:rsidR="00A34F2E">
        <w:t>a</w:t>
      </w:r>
      <w:r w:rsidR="0037317E">
        <w:t xml:space="preserve"> </w:t>
      </w:r>
      <w:proofErr w:type="spellStart"/>
      <w:r w:rsidR="0037317E">
        <w:t>mspms</w:t>
      </w:r>
      <w:proofErr w:type="spellEnd"/>
      <w:r w:rsidR="0037317E">
        <w:t xml:space="preserve"> facilitated analysis.  </w:t>
      </w:r>
    </w:p>
    <w:p w14:paraId="4D3924E5" w14:textId="77777777" w:rsidR="00DF0BF3" w:rsidRDefault="00DF0BF3" w:rsidP="00E92335">
      <w:pPr>
        <w:spacing w:line="480" w:lineRule="auto"/>
      </w:pPr>
    </w:p>
    <w:p w14:paraId="42C6FA40" w14:textId="1A55785D" w:rsidR="00B974ED" w:rsidRPr="00B974ED" w:rsidRDefault="00411F1C" w:rsidP="00E92335">
      <w:pPr>
        <w:spacing w:line="480" w:lineRule="auto"/>
        <w:rPr>
          <w:sz w:val="32"/>
          <w:szCs w:val="32"/>
        </w:rPr>
      </w:pPr>
      <w:r>
        <w:rPr>
          <w:sz w:val="32"/>
          <w:szCs w:val="32"/>
        </w:rPr>
        <w:t xml:space="preserve">Materials and </w:t>
      </w:r>
      <w:r w:rsidR="00616263">
        <w:rPr>
          <w:sz w:val="32"/>
          <w:szCs w:val="32"/>
        </w:rPr>
        <w:t>Methods</w:t>
      </w:r>
    </w:p>
    <w:p w14:paraId="5DD6AC4C" w14:textId="5880ED7B" w:rsidR="00C7002C" w:rsidRPr="00E92335" w:rsidRDefault="004327D1" w:rsidP="00E92335">
      <w:pPr>
        <w:spacing w:line="480" w:lineRule="auto"/>
        <w:rPr>
          <w:b/>
          <w:bCs/>
        </w:rPr>
      </w:pPr>
      <w:r>
        <w:rPr>
          <w:b/>
          <w:bCs/>
        </w:rPr>
        <w:t xml:space="preserve">Package </w:t>
      </w:r>
      <w:r w:rsidR="00426092">
        <w:rPr>
          <w:b/>
          <w:bCs/>
        </w:rPr>
        <w:t>S</w:t>
      </w:r>
      <w:r>
        <w:rPr>
          <w:b/>
          <w:bCs/>
        </w:rPr>
        <w:t>tructure</w:t>
      </w:r>
    </w:p>
    <w:p w14:paraId="3412C8B4" w14:textId="2F48DC3A" w:rsidR="00C7002C" w:rsidRDefault="00C7002C" w:rsidP="00E92335">
      <w:pPr>
        <w:spacing w:line="480" w:lineRule="auto"/>
      </w:pPr>
      <w:proofErr w:type="spellStart"/>
      <w:r>
        <w:t>mspms</w:t>
      </w:r>
      <w:proofErr w:type="spellEnd"/>
      <w:r>
        <w:t xml:space="preserve"> contains 4 categories of functions: those that are responsible for </w:t>
      </w:r>
      <w:r w:rsidR="00041BFE">
        <w:t>preprocessing the data</w:t>
      </w:r>
      <w:r w:rsidR="003A4707">
        <w:t xml:space="preserve">, </w:t>
      </w:r>
      <w:r>
        <w:t xml:space="preserve">normalizing/processing data, performing statistics, and visualizing the data. </w:t>
      </w:r>
    </w:p>
    <w:p w14:paraId="62160160" w14:textId="77777777" w:rsidR="00DA61FA" w:rsidRDefault="00DA61FA" w:rsidP="00E92335">
      <w:pPr>
        <w:spacing w:line="480" w:lineRule="auto"/>
      </w:pPr>
    </w:p>
    <w:p w14:paraId="55978172" w14:textId="652367E4" w:rsidR="00C7002C" w:rsidRDefault="00041BFE" w:rsidP="00E92335">
      <w:pPr>
        <w:spacing w:line="480" w:lineRule="auto"/>
        <w:rPr>
          <w:b/>
          <w:bCs/>
        </w:rPr>
      </w:pPr>
      <w:r>
        <w:rPr>
          <w:b/>
          <w:bCs/>
        </w:rPr>
        <w:t>Data Preprocessing</w:t>
      </w:r>
    </w:p>
    <w:p w14:paraId="33E9880E" w14:textId="32CED384" w:rsidR="00C7002C" w:rsidRPr="00C7002C" w:rsidRDefault="00C7002C" w:rsidP="00E92335">
      <w:pPr>
        <w:spacing w:line="480" w:lineRule="auto"/>
      </w:pPr>
      <w:r w:rsidRPr="00C7002C">
        <w:t xml:space="preserve">These </w:t>
      </w:r>
      <w:r>
        <w:t xml:space="preserve">functions intend to extend </w:t>
      </w:r>
      <w:proofErr w:type="spellStart"/>
      <w:r>
        <w:t>mspms</w:t>
      </w:r>
      <w:proofErr w:type="spellEnd"/>
      <w:r>
        <w:t xml:space="preserve"> analysis to the largest number of circumstances possible. Many of these functions are </w:t>
      </w:r>
      <w:r w:rsidR="00B974ED">
        <w:t>developed</w:t>
      </w:r>
      <w:r>
        <w:t xml:space="preserve"> based on issues raised by specific research groups on GitHub to address their specific needs. </w:t>
      </w:r>
    </w:p>
    <w:p w14:paraId="767C761C" w14:textId="77777777" w:rsidR="00C7002C" w:rsidRPr="00C7002C" w:rsidRDefault="00C7002C" w:rsidP="00E92335">
      <w:pPr>
        <w:spacing w:line="480" w:lineRule="auto"/>
        <w:rPr>
          <w:b/>
          <w:bCs/>
        </w:rPr>
      </w:pPr>
    </w:p>
    <w:p w14:paraId="34D67653" w14:textId="27930E78" w:rsidR="00DA61FA" w:rsidRPr="00C7002C" w:rsidRDefault="00DA61FA" w:rsidP="00E92335">
      <w:pPr>
        <w:spacing w:line="480" w:lineRule="auto"/>
        <w:rPr>
          <w:i/>
          <w:iCs/>
        </w:rPr>
      </w:pPr>
      <w:r w:rsidRPr="00C7002C">
        <w:rPr>
          <w:i/>
          <w:iCs/>
        </w:rPr>
        <w:t>Preprocessing</w:t>
      </w:r>
    </w:p>
    <w:p w14:paraId="095526CD" w14:textId="56FD5EF5" w:rsidR="00C7002C" w:rsidRDefault="00DA61FA" w:rsidP="00E92335">
      <w:pPr>
        <w:spacing w:line="480" w:lineRule="auto"/>
      </w:pPr>
      <w:proofErr w:type="spellStart"/>
      <w:r>
        <w:t>Mspms</w:t>
      </w:r>
      <w:proofErr w:type="spellEnd"/>
      <w:r>
        <w:t xml:space="preserve"> is designed to be downstream of computationally intensive solutions for detecting and quantifying peptides. </w:t>
      </w:r>
      <w:r w:rsidR="00C7002C">
        <w:t xml:space="preserve">These solutions generally produce outputs that contain the same information but are formatted differently. To make </w:t>
      </w:r>
      <w:proofErr w:type="spellStart"/>
      <w:r w:rsidR="00C7002C">
        <w:t>mspms</w:t>
      </w:r>
      <w:proofErr w:type="spellEnd"/>
      <w:r w:rsidR="00C7002C">
        <w:t xml:space="preserve"> compatible with all of these different software solutions we provide functions that parse them into a consistent format that is then capable of being operated on by downstream functions</w:t>
      </w:r>
      <w:r w:rsidR="00954332">
        <w:t xml:space="preserve">. </w:t>
      </w:r>
      <w:proofErr w:type="spellStart"/>
      <w:r w:rsidR="00954332">
        <w:t>P</w:t>
      </w:r>
      <w:r w:rsidR="004327D1">
        <w:t>repare_peaks</w:t>
      </w:r>
      <w:proofErr w:type="spellEnd"/>
      <w:r w:rsidR="004327D1">
        <w:t xml:space="preserve">() and </w:t>
      </w:r>
      <w:proofErr w:type="spellStart"/>
      <w:r w:rsidR="004327D1">
        <w:t>prepare_pd</w:t>
      </w:r>
      <w:proofErr w:type="spellEnd"/>
      <w:r w:rsidR="004327D1">
        <w:t xml:space="preserve">() </w:t>
      </w:r>
      <w:r w:rsidR="00954332">
        <w:t>function on exported data from PEAKS</w:t>
      </w:r>
      <w:r w:rsidR="00954332">
        <w:fldChar w:fldCharType="begin"/>
      </w:r>
      <w:r w:rsidR="00A34F2E">
        <w:instrText xml:space="preserve"> ADDIN ZOTERO_ITEM CSL_CITATION {"citationID":"D1QHPPuk","properties":{"formattedCitation":"\\super 12\\nosupersub{}","plainCitation":"12","noteIndex":0},"citationItems":[{"id":6270,"uris":["http://zotero.org/users/6494753/items/HW7F6LXM"],"itemData":{"id":6270,"type":"article-journal","abstract":"Abstract\n            \n              A number of different approaches have been described to identify proteins from tandem mass spectrometry (MS/MS) data. The most common approaches rely on the available databases to match experimental MS/MS data. These methods suffer from several drawbacks and cannot be used for the identification of proteins from unknown genomes. In this communication, we describe a new\n              de novo\n              sequencing software package, PEAKS, to extract amino acid sequence information without the use of databases. PEAKS uses a new model and a new algorithm to efficiently compute the best peptide sequences whose fragment ions can best interpret the peaks in the MS/MS spectrum. The output of the software gives amino acid sequences with confidence scores for the entire sequences, as well as an additional novel positional scoring scheme for portions of the sequences. The performance of PEAKS is compared with Lutefisk, a well</w:instrText>
      </w:r>
      <w:r w:rsidR="00A34F2E">
        <w:rPr>
          <w:rFonts w:ascii="Cambria Math" w:hAnsi="Cambria Math" w:cs="Cambria Math"/>
        </w:rPr>
        <w:instrText>‐</w:instrText>
      </w:r>
      <w:r w:rsidR="00A34F2E">
        <w:instrText>known\n              de novo\n              sequencing software, using quadrupole</w:instrText>
      </w:r>
      <w:r w:rsidR="00A34F2E">
        <w:rPr>
          <w:rFonts w:ascii="Cambria Math" w:hAnsi="Cambria Math" w:cs="Cambria Math"/>
        </w:rPr>
        <w:instrText>‐</w:instrText>
      </w:r>
      <w:r w:rsidR="00A34F2E">
        <w:instrText>time</w:instrText>
      </w:r>
      <w:r w:rsidR="00A34F2E">
        <w:rPr>
          <w:rFonts w:ascii="Cambria Math" w:hAnsi="Cambria Math" w:cs="Cambria Math"/>
        </w:rPr>
        <w:instrText>‐</w:instrText>
      </w:r>
      <w:r w:rsidR="00A34F2E">
        <w:instrText>of</w:instrText>
      </w:r>
      <w:r w:rsidR="00A34F2E">
        <w:rPr>
          <w:rFonts w:ascii="Cambria Math" w:hAnsi="Cambria Math" w:cs="Cambria Math"/>
        </w:rPr>
        <w:instrText>‐</w:instrText>
      </w:r>
      <w:r w:rsidR="00A34F2E">
        <w:instrText>flight (Q</w:instrText>
      </w:r>
      <w:r w:rsidR="00A34F2E">
        <w:rPr>
          <w:rFonts w:ascii="Cambria Math" w:hAnsi="Cambria Math" w:cs="Cambria Math"/>
        </w:rPr>
        <w:instrText>‐</w:instrText>
      </w:r>
      <w:r w:rsidR="00A34F2E">
        <w:instrText>TOF) data obtained for several tryptic peptides from standard proteins. Copyright © 2003 John Wiley &amp; Sons, Ltd.","container-title":"Rapid Communications in Mass Spectrometry","DOI":"10.1002/rcm.1196","ISSN":"0951-4198, 1097-0231","issue":"20","journalAbbreviation":"Rapid Comm Mass Spectrometry","language":"en","license":"http://onlinelibrary.wiley.com/termsAndConditions#vor","page":"2337-2342","source":"DOI.org (Crossref)","title":"PEAKS: powerful software for peptide &lt;i&gt;de novo&lt;/i&gt; sequencing by tandem mass spectrometry","title-short":"PEAKS","volume":"17","author":[{"family":"Ma","given":"Bin"},{"family":"Zhang","given":"Kaizhong"},{"family":"Hendrie","given":"Christopher"},{"family":"Liang","given":"Chengzhi"},{"family":"Li","given":"Ming"},{"family":"Doherty</w:instrText>
      </w:r>
      <w:r w:rsidR="00A34F2E">
        <w:rPr>
          <w:rFonts w:ascii="Cambria Math" w:hAnsi="Cambria Math" w:cs="Cambria Math"/>
        </w:rPr>
        <w:instrText>‐</w:instrText>
      </w:r>
      <w:r w:rsidR="00A34F2E">
        <w:instrText xml:space="preserve">Kirby","given":"Amanda"},{"family":"Lajoie","given":"Gilles"}],"issued":{"date-parts":[["2003",10,30]]}}}],"schema":"https://github.com/citation-style-language/schema/raw/master/csl-citation.json"} </w:instrText>
      </w:r>
      <w:r w:rsidR="00954332">
        <w:fldChar w:fldCharType="separate"/>
      </w:r>
      <w:r w:rsidR="00A34F2E" w:rsidRPr="00A34F2E">
        <w:rPr>
          <w:rFonts w:ascii="Aptos" w:cs="Times New Roman"/>
          <w:vertAlign w:val="superscript"/>
        </w:rPr>
        <w:t>12</w:t>
      </w:r>
      <w:r w:rsidR="00954332">
        <w:fldChar w:fldCharType="end"/>
      </w:r>
      <w:r w:rsidR="00954332">
        <w:t xml:space="preserve"> and</w:t>
      </w:r>
      <w:r w:rsidR="004327D1">
        <w:t xml:space="preserve"> </w:t>
      </w:r>
      <w:r w:rsidR="00954332">
        <w:t>P</w:t>
      </w:r>
      <w:r w:rsidR="004327D1">
        <w:t xml:space="preserve">roteome </w:t>
      </w:r>
      <w:r w:rsidR="00954332">
        <w:t>D</w:t>
      </w:r>
      <w:r w:rsidR="004327D1">
        <w:t>iscoverer</w:t>
      </w:r>
      <w:r w:rsidR="00954332">
        <w:fldChar w:fldCharType="begin"/>
      </w:r>
      <w:r w:rsidR="00A34F2E">
        <w:instrText xml:space="preserve"> ADDIN ZOTERO_ITEM CSL_CITATION {"citationID":"H9jCybXB","properties":{"formattedCitation":"\\super 13\\nosupersub{}","plainCitation":"13","noteIndex":0},"citationItems":[{"id":6271,"uris":["http://zotero.org/users/6494753/items/RCC99SGU"],"itemData":{"id":6271,"type":"article-journal","abstract":"Proteomics researchers today face an interesting challenge: how to choose among the dozens of data processing and analysis pipelines available for converting tandem mass spectrometry ﬁles to protein identiﬁcations. Due to the dominance of Orbitrap technology in proteomics in recent history, many researchers have defaulted to the vendor software Proteome Discoverer. Over the fourteen years since the initial release of the software, it has evolved in parallel with the increasingly complex demands faced by proteomics researchers. Today, Proteome Discoverer exists in two distinct forms with both powerful commercial versions and fully functional free versions in use in many labs today. Throughout the 11 main versions released to date, a central theme of the software has always been the ability to easily view and verify the spectra from which identiﬁcations are made. This ability is, even today, a key differentiator from other data analysis solutions. In this review I will attempt to summarize the history and evolution of Proteome Discoverer from its ﬁrst launch to the versions in use today.","container-title":"Proteomes","DOI":"10.3390/proteomes9010015","ISSN":"2227-7382","issue":"1","journalAbbreviation":"Proteomes","language":"en","license":"https://creativecommons.org/licenses/by/4.0/","page":"15","source":"DOI.org (Crossref)","title":"Proteome Discoverer—A Community Enhanced Data Processing Suite for Protein Informatics","volume":"9","author":[{"family":"Orsburn","given":"Benjamin C."}],"issued":{"date-parts":[["2021",3,23]]}}}],"schema":"https://github.com/citation-style-language/schema/raw/master/csl-citation.json"} </w:instrText>
      </w:r>
      <w:r w:rsidR="00954332">
        <w:fldChar w:fldCharType="separate"/>
      </w:r>
      <w:r w:rsidR="00A34F2E" w:rsidRPr="00A34F2E">
        <w:rPr>
          <w:rFonts w:ascii="Aptos" w:cs="Times New Roman"/>
          <w:vertAlign w:val="superscript"/>
        </w:rPr>
        <w:t>13</w:t>
      </w:r>
      <w:r w:rsidR="00954332">
        <w:fldChar w:fldCharType="end"/>
      </w:r>
      <w:r w:rsidR="004327D1">
        <w:t xml:space="preserve"> respectively</w:t>
      </w:r>
      <w:r w:rsidR="00C020D9">
        <w:t xml:space="preserve">. </w:t>
      </w:r>
    </w:p>
    <w:p w14:paraId="5BA355C8" w14:textId="77777777" w:rsidR="00C020D9" w:rsidRDefault="00C020D9" w:rsidP="00E92335">
      <w:pPr>
        <w:spacing w:line="480" w:lineRule="auto"/>
      </w:pPr>
    </w:p>
    <w:p w14:paraId="4825CD74" w14:textId="25728B3A" w:rsidR="00C7002C" w:rsidRDefault="00C7002C" w:rsidP="00E92335">
      <w:pPr>
        <w:spacing w:line="480" w:lineRule="auto"/>
        <w:rPr>
          <w:i/>
          <w:iCs/>
        </w:rPr>
      </w:pPr>
      <w:r>
        <w:rPr>
          <w:i/>
          <w:iCs/>
        </w:rPr>
        <w:lastRenderedPageBreak/>
        <w:t xml:space="preserve">All possible cleavages of peptide library </w:t>
      </w:r>
    </w:p>
    <w:p w14:paraId="439F9F86" w14:textId="43954319" w:rsidR="00C7002C" w:rsidRDefault="00C7002C" w:rsidP="00E92335">
      <w:pPr>
        <w:spacing w:line="480" w:lineRule="auto"/>
      </w:pPr>
      <w:r>
        <w:t xml:space="preserve">It is necessary to determine all of the possible cleavages of a defined length in a peptide library for downstream analyses such as recognition motif visualization. We provide the </w:t>
      </w:r>
      <w:proofErr w:type="spellStart"/>
      <w:r>
        <w:t>calculate_all_</w:t>
      </w:r>
      <w:proofErr w:type="gramStart"/>
      <w:r>
        <w:t>cleavages</w:t>
      </w:r>
      <w:proofErr w:type="spellEnd"/>
      <w:r>
        <w:t>(</w:t>
      </w:r>
      <w:proofErr w:type="gramEnd"/>
      <w:r>
        <w:t xml:space="preserve">) function for this use case. This function takes a vector of given peptide sequences, and then splits them up into all possible cleavages of a specified length. </w:t>
      </w:r>
    </w:p>
    <w:p w14:paraId="6A0311E5" w14:textId="77777777" w:rsidR="00C7002C" w:rsidRDefault="00C7002C" w:rsidP="00E92335">
      <w:pPr>
        <w:spacing w:line="480" w:lineRule="auto"/>
      </w:pPr>
    </w:p>
    <w:p w14:paraId="2FDA9648" w14:textId="77777777" w:rsidR="00C7002C" w:rsidRDefault="00C7002C" w:rsidP="00E92335">
      <w:pPr>
        <w:spacing w:line="480" w:lineRule="auto"/>
      </w:pPr>
    </w:p>
    <w:p w14:paraId="519F7027" w14:textId="5BF735CA" w:rsidR="00B974ED" w:rsidRPr="00B974ED" w:rsidRDefault="00C7002C" w:rsidP="00E92335">
      <w:pPr>
        <w:spacing w:line="480" w:lineRule="auto"/>
        <w:rPr>
          <w:b/>
          <w:bCs/>
        </w:rPr>
      </w:pPr>
      <w:r>
        <w:rPr>
          <w:b/>
          <w:bCs/>
        </w:rPr>
        <w:t>Data Processing/ Normalization</w:t>
      </w:r>
    </w:p>
    <w:p w14:paraId="3EC65F8D" w14:textId="595B0E9C" w:rsidR="00C7002C" w:rsidRPr="00C7002C" w:rsidRDefault="00DA61FA" w:rsidP="00E92335">
      <w:pPr>
        <w:spacing w:line="480" w:lineRule="auto"/>
        <w:rPr>
          <w:i/>
          <w:iCs/>
        </w:rPr>
      </w:pPr>
      <w:r w:rsidRPr="00C7002C">
        <w:rPr>
          <w:i/>
          <w:iCs/>
        </w:rPr>
        <w:t>Data Normalization</w:t>
      </w:r>
    </w:p>
    <w:p w14:paraId="71D7E28A" w14:textId="1A0A45F9" w:rsidR="00DA61FA" w:rsidRDefault="00C7002C" w:rsidP="00E92335">
      <w:pPr>
        <w:spacing w:line="480" w:lineRule="auto"/>
      </w:pPr>
      <w:r>
        <w:t xml:space="preserve">Median normalization is performed as implemented in the </w:t>
      </w:r>
      <w:proofErr w:type="spellStart"/>
      <w:r w:rsidRPr="00C7002C">
        <w:t>NormalyzerDE</w:t>
      </w:r>
      <w:proofErr w:type="spellEnd"/>
      <w:r>
        <w:t xml:space="preserve"> R package</w:t>
      </w:r>
      <w:r>
        <w:fldChar w:fldCharType="begin"/>
      </w:r>
      <w:r w:rsidR="00A34F2E">
        <w:instrText xml:space="preserve"> ADDIN ZOTERO_ITEM CSL_CITATION {"citationID":"NJTB8AJT","properties":{"formattedCitation":"\\super 14\\nosupersub{}","plainCitation":"14","noteIndex":0},"citationItems":[{"id":6188,"uris":["http://zotero.org/users/6494753/items/75YVYUEL"],"itemData":{"id":6188,"type":"article-journal","abstract":"Technical biases are introduced in omics data sets during data generation and interfere with the ability to study biological mechanisms. Several normalization approaches have been proposed to minimize the e</w:instrText>
      </w:r>
      <w:r w:rsidR="00A34F2E">
        <w:rPr>
          <w:rFonts w:ascii="Cambria Math" w:hAnsi="Cambria Math" w:cs="Cambria Math"/>
        </w:rPr>
        <w:instrText>ﬀ</w:instrText>
      </w:r>
      <w:r w:rsidR="00A34F2E">
        <w:instrText>ects of such biases, but ﬂuctuations in the electrospray current during liquid chromatography−mass spectrometry gradients cause local and sample-speciﬁc bias not considered by most approaches. Here we introduce a software named NormalyzerDE that includes a generic retention time (RT)segmented approach compatible with a wide range of global normalization approaches to reduce the e</w:instrText>
      </w:r>
      <w:r w:rsidR="00A34F2E">
        <w:rPr>
          <w:rFonts w:ascii="Cambria Math" w:hAnsi="Cambria Math" w:cs="Cambria Math"/>
        </w:rPr>
        <w:instrText>ﬀ</w:instrText>
      </w:r>
      <w:r w:rsidR="00A34F2E">
        <w:instrText>ects of time-resolved bias. The software o</w:instrText>
      </w:r>
      <w:r w:rsidR="00A34F2E">
        <w:rPr>
          <w:rFonts w:ascii="Cambria Math" w:hAnsi="Cambria Math" w:cs="Cambria Math"/>
        </w:rPr>
        <w:instrText>ﬀ</w:instrText>
      </w:r>
      <w:r w:rsidR="00A34F2E">
        <w:instrText>ers straightforward access to multiple normalization methods, allows for data set evaluation and normalization quality assessment as well as subsequent or independent di</w:instrText>
      </w:r>
      <w:r w:rsidR="00A34F2E">
        <w:rPr>
          <w:rFonts w:ascii="Cambria Math" w:hAnsi="Cambria Math" w:cs="Cambria Math"/>
        </w:rPr>
        <w:instrText>ﬀ</w:instrText>
      </w:r>
      <w:r w:rsidR="00A34F2E">
        <w:instrText>erential expression analysis using the empirical Bayes Limma approach. When evaluated on two spike-in data sets the RT-segmented approaches outperformed conventional approaches by detecting more peptides (8−36%) without loss of precision. Furthermore, di</w:instrText>
      </w:r>
      <w:r w:rsidR="00A34F2E">
        <w:rPr>
          <w:rFonts w:ascii="Cambria Math" w:hAnsi="Cambria Math" w:cs="Cambria Math"/>
        </w:rPr>
        <w:instrText>ﬀ</w:instrText>
      </w:r>
      <w:r w:rsidR="00A34F2E">
        <w:instrText>erential expression analysis using the Limma approach consistently increased recall (2−35%) compared to analysis of variance. The combination of RTnormalization and Limma was in one case able to distinguish 108% (2597 vs 1249) more spike-in peptides compared to traditional approaches. NormalyzerDE provides widely usable tools for performing normalization and evaluating the outcome and makes calculation of subsequent di</w:instrText>
      </w:r>
      <w:r w:rsidR="00A34F2E">
        <w:rPr>
          <w:rFonts w:ascii="Cambria Math" w:hAnsi="Cambria Math" w:cs="Cambria Math"/>
        </w:rPr>
        <w:instrText>ﬀ</w:instrText>
      </w:r>
      <w:r w:rsidR="00A34F2E">
        <w:instrText xml:space="preserve">erential expression statistics straightforward. The program is available as a web server at http://quantitativeproteomics.org/normalyzerde.","container-title":"Journal of Proteome Research","DOI":"10.1021/acs.jproteome.8b00523","ISSN":"1535-3893, 1535-3907","issue":"2","journalAbbreviation":"J. Proteome Res.","language":"en","page":"732-740","source":"DOI.org (Crossref)","title":"NormalyzerDE: Online Tool for Improved Normalization of Omics Expression Data and High-Sensitivity Differential Expression Analysis","title-short":"NormalyzerDE","volume":"18","author":[{"family":"Willforss","given":"Jakob"},{"family":"Chawade","given":"Aakash"},{"family":"Levander","given":"Fredrik"}],"issued":{"date-parts":[["2019",2,1]]}}}],"schema":"https://github.com/citation-style-language/schema/raw/master/csl-citation.json"} </w:instrText>
      </w:r>
      <w:r>
        <w:fldChar w:fldCharType="separate"/>
      </w:r>
      <w:r w:rsidR="00A34F2E" w:rsidRPr="00A34F2E">
        <w:rPr>
          <w:rFonts w:ascii="Aptos" w:cs="Times New Roman"/>
          <w:vertAlign w:val="superscript"/>
        </w:rPr>
        <w:t>14</w:t>
      </w:r>
      <w:r>
        <w:fldChar w:fldCharType="end"/>
      </w:r>
      <w:r>
        <w:t xml:space="preserve">. The intensity from a peptide in a sample is first divided by the median of all peptides in the sample. </w:t>
      </w:r>
      <w:r w:rsidRPr="00C7002C">
        <w:t xml:space="preserve"> </w:t>
      </w:r>
      <w:r>
        <w:t xml:space="preserve">This value is then </w:t>
      </w:r>
      <w:r w:rsidRPr="00C7002C">
        <w:t xml:space="preserve">multiplied by the mean of median of sum of intensities of all </w:t>
      </w:r>
      <w:r>
        <w:t>peptides</w:t>
      </w:r>
      <w:r w:rsidRPr="00C7002C">
        <w:t xml:space="preserve"> in all samples. </w:t>
      </w:r>
    </w:p>
    <w:p w14:paraId="4E016479" w14:textId="77777777" w:rsidR="00C7002C" w:rsidRDefault="00C7002C" w:rsidP="00E92335">
      <w:pPr>
        <w:spacing w:line="480" w:lineRule="auto"/>
        <w:rPr>
          <w:sz w:val="32"/>
          <w:szCs w:val="32"/>
        </w:rPr>
      </w:pPr>
    </w:p>
    <w:p w14:paraId="3FE4F898" w14:textId="032B4C7A" w:rsidR="00EF2CF4" w:rsidRDefault="00EF2CF4" w:rsidP="00E92335">
      <w:pPr>
        <w:spacing w:line="480" w:lineRule="auto"/>
        <w:rPr>
          <w:i/>
          <w:iCs/>
        </w:rPr>
      </w:pPr>
      <w:r w:rsidRPr="00C7002C">
        <w:rPr>
          <w:i/>
          <w:iCs/>
        </w:rPr>
        <w:t>Outlier Removal</w:t>
      </w:r>
    </w:p>
    <w:p w14:paraId="55E28DEA" w14:textId="7EF0D671" w:rsidR="00C7002C" w:rsidRPr="00C7002C" w:rsidRDefault="00C7002C" w:rsidP="00E92335">
      <w:pPr>
        <w:spacing w:line="480" w:lineRule="auto"/>
      </w:pPr>
      <w:r>
        <w:t xml:space="preserve">Outliers are detected using a </w:t>
      </w:r>
      <w:proofErr w:type="spellStart"/>
      <w:r>
        <w:t>dixon</w:t>
      </w:r>
      <w:proofErr w:type="spellEnd"/>
      <w:r>
        <w:t xml:space="preserve"> test as implemented in the outliers R package </w:t>
      </w:r>
      <w:r>
        <w:fldChar w:fldCharType="begin"/>
      </w:r>
      <w:r w:rsidR="00A34F2E">
        <w:instrText xml:space="preserve"> ADDIN ZOTERO_ITEM CSL_CITATION {"citationID":"lSAlXOhu","properties":{"formattedCitation":"\\super 15\\nosupersub{}","plainCitation":"15","noteIndex":0},"citationItems":[{"id":6178,"uris":["http://zotero.org/users/6494753/items/L2KD5RA2"],"itemData":{"id":6178,"type":"article-journal","container-title":"Biometrics","DOI":"10.2307/3001634","ISSN":"0006341X","issue":"1","journalAbbreviation":"Biometrics","language":"en","page":"74","source":"DOI.org (Crossref)","title":"Processing Data for Outliers","volume":"9","author":[{"family":"Dixon","given":"W. J."}],"issued":{"date-parts":[["1953",3]]}}}],"schema":"https://github.com/citation-style-language/schema/raw/master/csl-citation.json"} </w:instrText>
      </w:r>
      <w:r>
        <w:fldChar w:fldCharType="separate"/>
      </w:r>
      <w:r w:rsidR="00A34F2E" w:rsidRPr="00A34F2E">
        <w:rPr>
          <w:rFonts w:ascii="Aptos" w:cs="Times New Roman"/>
          <w:vertAlign w:val="superscript"/>
        </w:rPr>
        <w:t>15</w:t>
      </w:r>
      <w:r>
        <w:fldChar w:fldCharType="end"/>
      </w:r>
      <w:r>
        <w:t xml:space="preserve">. Values determined to be outliers (p &lt; 0.05) are converted to NA. </w:t>
      </w:r>
    </w:p>
    <w:p w14:paraId="35DCDB7D" w14:textId="77777777" w:rsidR="00EF2CF4" w:rsidRDefault="00EF2CF4" w:rsidP="00E92335">
      <w:pPr>
        <w:spacing w:line="480" w:lineRule="auto"/>
        <w:rPr>
          <w:sz w:val="32"/>
          <w:szCs w:val="32"/>
        </w:rPr>
      </w:pPr>
    </w:p>
    <w:p w14:paraId="2F219DF1" w14:textId="25C4E400" w:rsidR="00EF2CF4" w:rsidRPr="00C7002C" w:rsidRDefault="00EF2CF4" w:rsidP="00E92335">
      <w:pPr>
        <w:spacing w:line="480" w:lineRule="auto"/>
        <w:rPr>
          <w:i/>
          <w:iCs/>
        </w:rPr>
      </w:pPr>
      <w:r w:rsidRPr="00C7002C">
        <w:rPr>
          <w:i/>
          <w:iCs/>
        </w:rPr>
        <w:t>Data Imputation</w:t>
      </w:r>
    </w:p>
    <w:p w14:paraId="37B4F42E" w14:textId="660C1BC6" w:rsidR="00EF2CF4" w:rsidRPr="00EF2CF4" w:rsidRDefault="00C7002C" w:rsidP="00E92335">
      <w:pPr>
        <w:spacing w:line="480" w:lineRule="auto"/>
      </w:pPr>
      <w:r>
        <w:lastRenderedPageBreak/>
        <w:t>Values for missing data (peptides detected as 0) are imputed. First, a univariate distribution is fit on the lowest range of values as determined by noise * length</w:t>
      </w:r>
      <w:r w:rsidR="00426092">
        <w:t xml:space="preserve"> </w:t>
      </w:r>
      <w:r>
        <w:t xml:space="preserve">using the MASS R package </w:t>
      </w:r>
      <w:r>
        <w:fldChar w:fldCharType="begin"/>
      </w:r>
      <w:r w:rsidR="00A34F2E">
        <w:instrText xml:space="preserve"> ADDIN ZOTERO_ITEM CSL_CITATION {"citationID":"yz3vQ39T","properties":{"formattedCitation":"\\super 16\\nosupersub{}","plainCitation":"16","noteIndex":0},"citationItems":[{"id":6185,"uris":["http://zotero.org/users/6494753/items/ZDA4LRZT"],"itemData":{"id":6185,"type":"software","abstract":"Functions and datasets to support Venables and Ripley, \"Modern Applied Statistics with S\" (4th edition, 2002).","license":"GPL-2 | GPL-3","source":"R-Packages","title":"MASS: Support Functions and Datasets for Venables and Ripley's MASS","title-short":"MASS","URL":"https://cran.r-project.org/web/packages/MASS/index.html","version":"7.3-60.0.1","author":[{"family":"Ripley","given":"Brian"},{"family":"Venables","given":"Bill"},{"family":"Bates","given":"Douglas M."},{"family":"1998)","given":"Kurt Hornik (partial","non-dropping-particle":"ca","dropping-particle":"port"},{"family":"1998)","given":"Albrecht Gebhardt (partial","non-dropping-particle":"ca","dropping-particle":"port"},{"family":"Firth","given":"David"}],"accessed":{"date-parts":[["2024",4,22]]},"issued":{"date-parts":[["2024",1,13]]}}}],"schema":"https://github.com/citation-style-language/schema/raw/master/csl-citation.json"} </w:instrText>
      </w:r>
      <w:r>
        <w:fldChar w:fldCharType="separate"/>
      </w:r>
      <w:r w:rsidR="00A34F2E" w:rsidRPr="00A34F2E">
        <w:rPr>
          <w:rFonts w:ascii="Aptos" w:cs="Times New Roman"/>
          <w:vertAlign w:val="superscript"/>
        </w:rPr>
        <w:t>16</w:t>
      </w:r>
      <w:r>
        <w:fldChar w:fldCharType="end"/>
      </w:r>
      <w:r>
        <w:t xml:space="preserve">. Then values are imputed using these parameters utilizing the truncated normal distribution as implemented in the </w:t>
      </w:r>
      <w:proofErr w:type="spellStart"/>
      <w:r>
        <w:t>truncnorm</w:t>
      </w:r>
      <w:proofErr w:type="spellEnd"/>
      <w:r>
        <w:t xml:space="preserve"> R package </w:t>
      </w:r>
      <w:r>
        <w:fldChar w:fldCharType="begin"/>
      </w:r>
      <w:r w:rsidR="00A34F2E">
        <w:instrText xml:space="preserve"> ADDIN ZOTERO_ITEM CSL_CITATION {"citationID":"ibv7e1P3","properties":{"formattedCitation":"\\super 17\\nosupersub{}","plainCitation":"17","noteIndex":0},"citationItems":[{"id":6186,"uris":["http://zotero.org/users/6494753/items/AEUKMVV6"],"itemData":{"id":6186,"type":"software","abstract":"Density, probability, quantile and random number generation functions for the truncated normal distribution.","license":"GPL-2 | GPL-3 [expanded from: GPL (≥ 2)]","source":"R-Packages","title":"truncnorm: Truncated Normal Distribution","title-short":"truncnorm","URL":"https://cran.r-project.org/web/packages/truncnorm/index.html","version":"1.0-9","author":[{"family":"Mersmann","given":"Olaf"},{"family":"Trautmann","given":"Heike"},{"family":"Steuer","given":"Detlef"},{"family":"Bornkamp","given":"Björn"}],"accessed":{"date-parts":[["2024",4,22]]},"issued":{"date-parts":[["2023",3,20]]}}}],"schema":"https://github.com/citation-style-language/schema/raw/master/csl-citation.json"} </w:instrText>
      </w:r>
      <w:r>
        <w:fldChar w:fldCharType="separate"/>
      </w:r>
      <w:r w:rsidR="00A34F2E" w:rsidRPr="00A34F2E">
        <w:rPr>
          <w:rFonts w:ascii="Aptos" w:cs="Times New Roman"/>
          <w:vertAlign w:val="superscript"/>
        </w:rPr>
        <w:t>17</w:t>
      </w:r>
      <w:r>
        <w:fldChar w:fldCharType="end"/>
      </w:r>
      <w:r>
        <w:t xml:space="preserve">.  Outlier values are not imputed. </w:t>
      </w:r>
    </w:p>
    <w:p w14:paraId="5F2F862D" w14:textId="77777777" w:rsidR="00EF2CF4" w:rsidRDefault="00EF2CF4" w:rsidP="00E92335">
      <w:pPr>
        <w:spacing w:line="480" w:lineRule="auto"/>
        <w:rPr>
          <w:sz w:val="32"/>
          <w:szCs w:val="32"/>
        </w:rPr>
      </w:pPr>
    </w:p>
    <w:p w14:paraId="0D6BAAB2" w14:textId="41D882DB" w:rsidR="00EF2CF4" w:rsidRDefault="00EF2CF4" w:rsidP="00E92335">
      <w:pPr>
        <w:spacing w:line="480" w:lineRule="auto"/>
        <w:rPr>
          <w:i/>
          <w:iCs/>
        </w:rPr>
      </w:pPr>
      <w:r w:rsidRPr="00C7002C">
        <w:rPr>
          <w:i/>
          <w:iCs/>
        </w:rPr>
        <w:t>Cleavage Motif</w:t>
      </w:r>
      <w:r w:rsidR="00426092">
        <w:rPr>
          <w:i/>
          <w:iCs/>
        </w:rPr>
        <w:t xml:space="preserve"> Determination</w:t>
      </w:r>
    </w:p>
    <w:p w14:paraId="12BD01F4" w14:textId="526A0551" w:rsidR="00DF0BF3" w:rsidRDefault="00047FCB" w:rsidP="00E92335">
      <w:pPr>
        <w:spacing w:line="480" w:lineRule="auto"/>
      </w:pPr>
      <w:proofErr w:type="gramStart"/>
      <w:r>
        <w:t xml:space="preserve">The </w:t>
      </w:r>
      <w:r w:rsidR="00765049">
        <w:t xml:space="preserve"> experimentally</w:t>
      </w:r>
      <w:proofErr w:type="gramEnd"/>
      <w:r w:rsidR="00765049">
        <w:t xml:space="preserve"> detected peptides</w:t>
      </w:r>
      <w:r>
        <w:t xml:space="preserve"> </w:t>
      </w:r>
      <w:r w:rsidR="00765049">
        <w:t>are assigned to the corresponding full length library peptide</w:t>
      </w:r>
      <w:r>
        <w:t xml:space="preserve"> using the </w:t>
      </w:r>
      <w:proofErr w:type="spellStart"/>
      <w:r>
        <w:t>join_with_library</w:t>
      </w:r>
      <w:proofErr w:type="spellEnd"/>
      <w:r>
        <w:t xml:space="preserve">() function. </w:t>
      </w:r>
      <w:r w:rsidR="00C7002C">
        <w:t>Cleavage motifs are</w:t>
      </w:r>
      <w:r>
        <w:t xml:space="preserve"> then</w:t>
      </w:r>
      <w:r w:rsidR="00C7002C">
        <w:t xml:space="preserve"> generated for each detected peptide</w:t>
      </w:r>
      <w:r w:rsidR="00041BFE">
        <w:t xml:space="preserve"> using the </w:t>
      </w:r>
      <w:proofErr w:type="spellStart"/>
      <w:r>
        <w:t>add_</w:t>
      </w:r>
      <w:proofErr w:type="gramStart"/>
      <w:r>
        <w:t>cleavage</w:t>
      </w:r>
      <w:proofErr w:type="spellEnd"/>
      <w:r w:rsidR="00041BFE">
        <w:t>(</w:t>
      </w:r>
      <w:proofErr w:type="gramEnd"/>
      <w:r w:rsidR="00041BFE">
        <w:t>) function</w:t>
      </w:r>
      <w:r w:rsidR="00C7002C">
        <w:t xml:space="preserve">. </w:t>
      </w:r>
      <w:r>
        <w:t xml:space="preserve"> This function</w:t>
      </w:r>
      <w:r w:rsidR="00765049">
        <w:t xml:space="preserve"> reports amino acids on each side of the cleavage site, with the option to </w:t>
      </w:r>
      <w:r w:rsidR="005408FE">
        <w:t>set a user defined distance from the scissile bond</w:t>
      </w:r>
      <w:r w:rsidR="00C7002C">
        <w:t xml:space="preserve">. If there is not an AA at that position of the peptide library because it is past the terminal end, that position of the cleavage motif is represented as a X. This is performed for detected peptides that were cleaved at the N terminus, the C terminus, and both the N and C terminus. </w:t>
      </w:r>
    </w:p>
    <w:p w14:paraId="31541C3C" w14:textId="77777777" w:rsidR="00DF0BF3" w:rsidRDefault="00DF0BF3" w:rsidP="00E92335">
      <w:pPr>
        <w:spacing w:line="480" w:lineRule="auto"/>
      </w:pPr>
    </w:p>
    <w:p w14:paraId="68890C50" w14:textId="4CED4024" w:rsidR="00DF0BF3" w:rsidRDefault="00426092" w:rsidP="00E92335">
      <w:pPr>
        <w:spacing w:line="480" w:lineRule="auto"/>
        <w:rPr>
          <w:i/>
          <w:iCs/>
        </w:rPr>
      </w:pPr>
      <w:r>
        <w:rPr>
          <w:i/>
          <w:iCs/>
        </w:rPr>
        <w:t>Consolidating Data</w:t>
      </w:r>
    </w:p>
    <w:p w14:paraId="664BDDF5" w14:textId="4FC70A49" w:rsidR="00DF0BF3" w:rsidRPr="00DF0BF3" w:rsidRDefault="00047FCB" w:rsidP="00E92335">
      <w:pPr>
        <w:spacing w:line="480" w:lineRule="auto"/>
      </w:pPr>
      <w:r>
        <w:t xml:space="preserve">The </w:t>
      </w:r>
      <w:proofErr w:type="spellStart"/>
      <w:r>
        <w:t>prepare_for_</w:t>
      </w:r>
      <w:proofErr w:type="gramStart"/>
      <w:r>
        <w:t>stats</w:t>
      </w:r>
      <w:proofErr w:type="spellEnd"/>
      <w:r>
        <w:t>(</w:t>
      </w:r>
      <w:proofErr w:type="gramEnd"/>
      <w:r>
        <w:t xml:space="preserve">) function converts data </w:t>
      </w:r>
      <w:commentRangeStart w:id="0"/>
      <w:r>
        <w:t>from a wide to long format</w:t>
      </w:r>
      <w:commentRangeEnd w:id="0"/>
      <w:r w:rsidR="00765049">
        <w:rPr>
          <w:rStyle w:val="CommentReference"/>
        </w:rPr>
        <w:commentReference w:id="0"/>
      </w:r>
      <w:r>
        <w:t>, and appends all of the metadata contained in the design matrix. The</w:t>
      </w:r>
      <w:r w:rsidR="00DF0BF3">
        <w:t xml:space="preserve"> </w:t>
      </w:r>
      <w:proofErr w:type="gramStart"/>
      <w:r w:rsidR="00DF0BF3">
        <w:t>polish(</w:t>
      </w:r>
      <w:proofErr w:type="gramEnd"/>
      <w:r w:rsidR="00DF0BF3">
        <w:t xml:space="preserve">) function </w:t>
      </w:r>
      <w:r>
        <w:t>then r</w:t>
      </w:r>
      <w:r w:rsidR="009D3ECD">
        <w:t xml:space="preserve">emoves peptides that have been cleaved on both the N and C terminus, and then combines all cleavage motifs into one column of the data frame to facilitate downstream analysis. </w:t>
      </w:r>
    </w:p>
    <w:p w14:paraId="1AF7B0C6" w14:textId="77777777" w:rsidR="00DF0BF3" w:rsidRDefault="00DF0BF3" w:rsidP="00E92335">
      <w:pPr>
        <w:spacing w:line="480" w:lineRule="auto"/>
      </w:pPr>
    </w:p>
    <w:p w14:paraId="0E62D86D" w14:textId="24B807B2" w:rsidR="00DF0BF3" w:rsidRDefault="00DF0BF3" w:rsidP="00E92335">
      <w:pPr>
        <w:spacing w:line="480" w:lineRule="auto"/>
        <w:rPr>
          <w:b/>
          <w:bCs/>
        </w:rPr>
      </w:pPr>
      <w:r>
        <w:rPr>
          <w:b/>
          <w:bCs/>
        </w:rPr>
        <w:lastRenderedPageBreak/>
        <w:t xml:space="preserve">Standard </w:t>
      </w:r>
      <w:r w:rsidR="00682B71">
        <w:rPr>
          <w:b/>
          <w:bCs/>
        </w:rPr>
        <w:t xml:space="preserve">normalization </w:t>
      </w:r>
      <w:r>
        <w:rPr>
          <w:b/>
          <w:bCs/>
        </w:rPr>
        <w:t>workflow</w:t>
      </w:r>
    </w:p>
    <w:p w14:paraId="34AE9D6A" w14:textId="259B5976" w:rsidR="00DF0BF3" w:rsidRDefault="00DF0BF3" w:rsidP="00E92335">
      <w:pPr>
        <w:spacing w:line="480" w:lineRule="auto"/>
      </w:pPr>
      <w:r>
        <w:t xml:space="preserve">We </w:t>
      </w:r>
      <w:r w:rsidR="00E92335">
        <w:t>p</w:t>
      </w:r>
      <w:r>
        <w:t xml:space="preserve">rovide </w:t>
      </w:r>
      <w:proofErr w:type="spellStart"/>
      <w:proofErr w:type="gramStart"/>
      <w:r>
        <w:t>mspms</w:t>
      </w:r>
      <w:proofErr w:type="spellEnd"/>
      <w:r w:rsidR="009D3ECD">
        <w:t>(</w:t>
      </w:r>
      <w:proofErr w:type="gramEnd"/>
      <w:r w:rsidR="009D3ECD">
        <w:t>) as a</w:t>
      </w:r>
      <w:r>
        <w:t xml:space="preserve"> </w:t>
      </w:r>
      <w:r w:rsidR="009D3ECD">
        <w:t xml:space="preserve">convenience </w:t>
      </w:r>
      <w:r>
        <w:t xml:space="preserve">function to run all aspects of a standard </w:t>
      </w:r>
      <w:proofErr w:type="spellStart"/>
      <w:r w:rsidR="000D2189">
        <w:t>mspms</w:t>
      </w:r>
      <w:proofErr w:type="spellEnd"/>
      <w:r>
        <w:t xml:space="preserve"> </w:t>
      </w:r>
      <w:r w:rsidR="000D2189">
        <w:t>data normalization</w:t>
      </w:r>
      <w:r w:rsidR="009D3ECD">
        <w:t xml:space="preserve"> in one function. </w:t>
      </w:r>
      <w:r>
        <w:t xml:space="preserve"> </w:t>
      </w:r>
      <w:r w:rsidR="009D3ECD">
        <w:t xml:space="preserve">This function takes </w:t>
      </w:r>
      <w:r w:rsidR="00682B71">
        <w:t>preprocessed data</w:t>
      </w:r>
      <w:r w:rsidR="009D3ECD">
        <w:t xml:space="preserve">, the design matrix, the number of cleavages, and the peptide library used in the experiment as arguments and </w:t>
      </w:r>
      <w:r>
        <w:t xml:space="preserve">combines data normalization, outlier removal, data imputation, cleavage motif </w:t>
      </w:r>
      <w:r w:rsidR="00426092">
        <w:t>determination</w:t>
      </w:r>
      <w:r>
        <w:t xml:space="preserve">, and </w:t>
      </w:r>
      <w:r w:rsidR="00426092">
        <w:t>data consolidation</w:t>
      </w:r>
      <w:r w:rsidR="009D3ECD">
        <w:t>.</w:t>
      </w:r>
    </w:p>
    <w:p w14:paraId="442C69E3" w14:textId="77777777" w:rsidR="00DF0BF3" w:rsidRPr="00DF0BF3" w:rsidRDefault="00DF0BF3" w:rsidP="00E92335">
      <w:pPr>
        <w:spacing w:line="480" w:lineRule="auto"/>
      </w:pPr>
    </w:p>
    <w:p w14:paraId="4347DBBA" w14:textId="0BE90DDE" w:rsidR="00C7002C" w:rsidRDefault="00C7002C" w:rsidP="00E92335">
      <w:pPr>
        <w:spacing w:line="480" w:lineRule="auto"/>
        <w:rPr>
          <w:b/>
          <w:bCs/>
        </w:rPr>
      </w:pPr>
      <w:r>
        <w:rPr>
          <w:b/>
          <w:bCs/>
        </w:rPr>
        <w:t>Statistics</w:t>
      </w:r>
    </w:p>
    <w:p w14:paraId="6C8F6348" w14:textId="3F7F6E05" w:rsidR="00C7002C" w:rsidRDefault="00C7002C" w:rsidP="00E92335">
      <w:pPr>
        <w:spacing w:line="480" w:lineRule="auto"/>
      </w:pPr>
      <w:r>
        <w:t>There are many statistics that could be performed on MSP-MS data depending on the experimental design</w:t>
      </w:r>
      <w:r w:rsidR="005408FE">
        <w:t xml:space="preserve"> and intent</w:t>
      </w:r>
      <w:r>
        <w:t xml:space="preserve">. Most are best left to the researcher to implement on their own. </w:t>
      </w:r>
      <w:r w:rsidR="009B5638">
        <w:t>We</w:t>
      </w:r>
      <w:r>
        <w:t xml:space="preserve"> provide convenient implementations of a small subset of statistical tests that we have found to be generally useful </w:t>
      </w:r>
      <w:r w:rsidR="00DF0BF3">
        <w:t>across</w:t>
      </w:r>
      <w:r>
        <w:t xml:space="preserve"> all MSP-MS experiments. </w:t>
      </w:r>
    </w:p>
    <w:p w14:paraId="25896784" w14:textId="77777777" w:rsidR="00E92335" w:rsidRDefault="00E92335" w:rsidP="00E92335">
      <w:pPr>
        <w:spacing w:line="480" w:lineRule="auto"/>
      </w:pPr>
    </w:p>
    <w:p w14:paraId="4CC7F7B2" w14:textId="12335112" w:rsidR="00C7002C" w:rsidRDefault="00C7002C" w:rsidP="00E92335">
      <w:pPr>
        <w:spacing w:line="480" w:lineRule="auto"/>
        <w:rPr>
          <w:i/>
          <w:iCs/>
        </w:rPr>
      </w:pPr>
      <w:proofErr w:type="spellStart"/>
      <w:r>
        <w:rPr>
          <w:i/>
          <w:iCs/>
        </w:rPr>
        <w:t>Anova</w:t>
      </w:r>
      <w:proofErr w:type="spellEnd"/>
    </w:p>
    <w:p w14:paraId="6FD6FEA2" w14:textId="0FA74A95" w:rsidR="00C7002C" w:rsidRDefault="00C7002C" w:rsidP="00E92335">
      <w:pPr>
        <w:spacing w:line="480" w:lineRule="auto"/>
      </w:pPr>
      <w:r>
        <w:t xml:space="preserve">An </w:t>
      </w:r>
      <w:proofErr w:type="spellStart"/>
      <w:r>
        <w:t>anova</w:t>
      </w:r>
      <w:proofErr w:type="spellEnd"/>
      <w:r>
        <w:t xml:space="preserve"> is performed for each peptide grouped by experimental condition to test for an effect of time as implemented in the </w:t>
      </w:r>
      <w:proofErr w:type="spellStart"/>
      <w:r>
        <w:t>Rstatix</w:t>
      </w:r>
      <w:proofErr w:type="spellEnd"/>
      <w:r>
        <w:t xml:space="preserve"> package. P values are subsequently FDR corrected. </w:t>
      </w:r>
    </w:p>
    <w:p w14:paraId="583C39B3" w14:textId="77777777" w:rsidR="00041BFE" w:rsidRDefault="00041BFE" w:rsidP="00E92335">
      <w:pPr>
        <w:spacing w:line="480" w:lineRule="auto"/>
      </w:pPr>
    </w:p>
    <w:p w14:paraId="20D94F2F" w14:textId="372609B4" w:rsidR="00041BFE" w:rsidRDefault="00041BFE" w:rsidP="00E92335">
      <w:pPr>
        <w:spacing w:line="480" w:lineRule="auto"/>
        <w:rPr>
          <w:i/>
          <w:iCs/>
        </w:rPr>
      </w:pPr>
      <w:r w:rsidRPr="00426092">
        <w:rPr>
          <w:i/>
          <w:iCs/>
        </w:rPr>
        <w:t>Log2</w:t>
      </w:r>
      <w:r w:rsidR="00F80B91">
        <w:rPr>
          <w:i/>
          <w:iCs/>
        </w:rPr>
        <w:t xml:space="preserve"> Fold Change</w:t>
      </w:r>
    </w:p>
    <w:p w14:paraId="34D3E89A" w14:textId="48148631" w:rsidR="00F80B91" w:rsidRDefault="00F80B91" w:rsidP="00E92335">
      <w:pPr>
        <w:spacing w:line="480" w:lineRule="auto"/>
      </w:pPr>
      <w:r>
        <w:t>The log2 fold change for each condition relative to time 0 is calculated by the mspms_log2</w:t>
      </w:r>
      <w:proofErr w:type="gramStart"/>
      <w:r>
        <w:t>fc(</w:t>
      </w:r>
      <w:proofErr w:type="gramEnd"/>
      <w:r>
        <w:t>) function.</w:t>
      </w:r>
    </w:p>
    <w:p w14:paraId="6A9A6490" w14:textId="77777777" w:rsidR="00F80B91" w:rsidRDefault="00F80B91" w:rsidP="00E92335">
      <w:pPr>
        <w:spacing w:line="480" w:lineRule="auto"/>
      </w:pPr>
    </w:p>
    <w:p w14:paraId="1A3BA7E1" w14:textId="77777777" w:rsidR="00F80B91" w:rsidRPr="00C7002C" w:rsidRDefault="00F80B91" w:rsidP="00E92335">
      <w:pPr>
        <w:spacing w:line="480" w:lineRule="auto"/>
        <w:rPr>
          <w:i/>
          <w:iCs/>
        </w:rPr>
      </w:pPr>
      <w:r>
        <w:rPr>
          <w:i/>
          <w:iCs/>
        </w:rPr>
        <w:lastRenderedPageBreak/>
        <w:t>T tests</w:t>
      </w:r>
    </w:p>
    <w:p w14:paraId="65302EAB" w14:textId="7560FFA6" w:rsidR="00F80B91" w:rsidRDefault="00F80B91" w:rsidP="00E92335">
      <w:pPr>
        <w:spacing w:line="480" w:lineRule="auto"/>
      </w:pPr>
      <w:r>
        <w:t xml:space="preserve">Pairwise t-tests are performed as implemented in the </w:t>
      </w:r>
      <w:proofErr w:type="spellStart"/>
      <w:r>
        <w:t>Rstatix</w:t>
      </w:r>
      <w:proofErr w:type="spellEnd"/>
      <w:r>
        <w:t xml:space="preserve"> package </w:t>
      </w:r>
      <w:r>
        <w:fldChar w:fldCharType="begin"/>
      </w:r>
      <w:r w:rsidR="00A34F2E">
        <w:instrText xml:space="preserve"> ADDIN ZOTERO_ITEM CSL_CITATION {"citationID":"GBScuSPY","properties":{"formattedCitation":"\\super 18\\nosupersub{}","plainCitation":"18","noteIndex":0},"citationItems":[{"id":6184,"uris":["http://zotero.org/users/6494753/items/KTDL3GPJ"],"itemData":{"id":6184,"type":"software","abstract":"Provides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4,22]]},"issued":{"date-parts":[["2023",2,1]]}}}],"schema":"https://github.com/citation-style-language/schema/raw/master/csl-citation.json"} </w:instrText>
      </w:r>
      <w:r>
        <w:fldChar w:fldCharType="separate"/>
      </w:r>
      <w:r w:rsidR="00A34F2E" w:rsidRPr="00A34F2E">
        <w:rPr>
          <w:rFonts w:ascii="Aptos" w:cs="Times New Roman"/>
          <w:vertAlign w:val="superscript"/>
        </w:rPr>
        <w:t>18</w:t>
      </w:r>
      <w:r>
        <w:fldChar w:fldCharType="end"/>
      </w:r>
      <w:r>
        <w:t xml:space="preserve"> and are subsequently FDR corrected. A number of functions are provided for different use cases. </w:t>
      </w:r>
    </w:p>
    <w:p w14:paraId="58F7A2E7" w14:textId="54DF7A00" w:rsidR="00F80B91" w:rsidRDefault="00E838BE" w:rsidP="00E92335">
      <w:pPr>
        <w:pStyle w:val="ListParagraph"/>
        <w:numPr>
          <w:ilvl w:val="0"/>
          <w:numId w:val="8"/>
        </w:numPr>
        <w:spacing w:line="480" w:lineRule="auto"/>
      </w:pPr>
      <w:proofErr w:type="spellStart"/>
      <w:r>
        <w:t>m</w:t>
      </w:r>
      <w:r w:rsidR="00F80B91">
        <w:t>spms_t_</w:t>
      </w:r>
      <w:proofErr w:type="gramStart"/>
      <w:r w:rsidR="00F80B91">
        <w:t>tests</w:t>
      </w:r>
      <w:proofErr w:type="spellEnd"/>
      <w:r w:rsidR="00F80B91">
        <w:t>(</w:t>
      </w:r>
      <w:proofErr w:type="gramEnd"/>
      <w:r w:rsidR="00F80B91">
        <w:t xml:space="preserve">): calculates t-tests on data relative to time 0. </w:t>
      </w:r>
    </w:p>
    <w:p w14:paraId="11BB756B" w14:textId="3BAB13BA" w:rsidR="00F80B91" w:rsidRDefault="00E838BE" w:rsidP="00E92335">
      <w:pPr>
        <w:pStyle w:val="ListParagraph"/>
        <w:numPr>
          <w:ilvl w:val="0"/>
          <w:numId w:val="8"/>
        </w:numPr>
        <w:spacing w:line="480" w:lineRule="auto"/>
      </w:pPr>
      <w:r>
        <w:t>l</w:t>
      </w:r>
      <w:r w:rsidR="00F80B91">
        <w:t>og2fc_t_</w:t>
      </w:r>
      <w:proofErr w:type="gramStart"/>
      <w:r w:rsidR="00F80B91">
        <w:t>test(</w:t>
      </w:r>
      <w:proofErr w:type="gramEnd"/>
      <w:r w:rsidR="00F80B91">
        <w:t xml:space="preserve">): </w:t>
      </w:r>
      <w:proofErr w:type="spellStart"/>
      <w:r w:rsidR="00F80B91">
        <w:t>perfoms</w:t>
      </w:r>
      <w:proofErr w:type="spellEnd"/>
      <w:r w:rsidR="00F80B91">
        <w:t xml:space="preserve"> t-tests and log2 fold change on data relative to time 0</w:t>
      </w:r>
    </w:p>
    <w:p w14:paraId="156C9558" w14:textId="7D576B9E" w:rsidR="00F80B91" w:rsidRDefault="00E838BE" w:rsidP="00E92335">
      <w:pPr>
        <w:pStyle w:val="ListParagraph"/>
        <w:numPr>
          <w:ilvl w:val="0"/>
          <w:numId w:val="8"/>
        </w:numPr>
        <w:spacing w:line="480" w:lineRule="auto"/>
      </w:pPr>
      <w:r>
        <w:t>l</w:t>
      </w:r>
      <w:r w:rsidR="00F80B91">
        <w:t>og2fct_</w:t>
      </w:r>
      <w:proofErr w:type="gramStart"/>
      <w:r w:rsidR="00F80B91">
        <w:t>time(</w:t>
      </w:r>
      <w:proofErr w:type="gramEnd"/>
      <w:r w:rsidR="00F80B91">
        <w:t xml:space="preserve">):  calculates the log2 fold change and t-tests for each peptide keeping the condition constant and comparing user specified times. </w:t>
      </w:r>
    </w:p>
    <w:p w14:paraId="0DB75317" w14:textId="455072F9" w:rsidR="00426092" w:rsidRDefault="00E838BE" w:rsidP="00E92335">
      <w:pPr>
        <w:pStyle w:val="ListParagraph"/>
        <w:numPr>
          <w:ilvl w:val="0"/>
          <w:numId w:val="8"/>
        </w:numPr>
        <w:spacing w:line="480" w:lineRule="auto"/>
      </w:pPr>
      <w:r>
        <w:t>l</w:t>
      </w:r>
      <w:r w:rsidR="00F80B91">
        <w:t>og2fct_</w:t>
      </w:r>
      <w:proofErr w:type="gramStart"/>
      <w:r w:rsidR="00F80B91">
        <w:t>condition(</w:t>
      </w:r>
      <w:proofErr w:type="gramEnd"/>
      <w:r w:rsidR="00F80B91">
        <w:t xml:space="preserve">): calculates the log2 fold change and t-tests for each peptide keeping the time constant and comparing user specified conditions. </w:t>
      </w:r>
    </w:p>
    <w:p w14:paraId="26E1C01C" w14:textId="77777777" w:rsidR="00E92335" w:rsidRDefault="00E92335" w:rsidP="00E92335">
      <w:pPr>
        <w:spacing w:line="480" w:lineRule="auto"/>
        <w:rPr>
          <w:i/>
          <w:iCs/>
        </w:rPr>
      </w:pPr>
    </w:p>
    <w:p w14:paraId="682949D1" w14:textId="4CEC78C3" w:rsidR="00426092" w:rsidRDefault="00426092" w:rsidP="00E92335">
      <w:pPr>
        <w:spacing w:line="480" w:lineRule="auto"/>
        <w:rPr>
          <w:i/>
          <w:iCs/>
        </w:rPr>
      </w:pPr>
      <w:r w:rsidRPr="00426092">
        <w:rPr>
          <w:i/>
          <w:iCs/>
        </w:rPr>
        <w:t>Count</w:t>
      </w:r>
      <w:r>
        <w:rPr>
          <w:i/>
          <w:iCs/>
        </w:rPr>
        <w:t xml:space="preserve"> of cleavage position</w:t>
      </w:r>
    </w:p>
    <w:p w14:paraId="3E34DC0B" w14:textId="3A579499" w:rsidR="00041BFE" w:rsidRDefault="00426092" w:rsidP="00E92335">
      <w:pPr>
        <w:spacing w:line="480" w:lineRule="auto"/>
      </w:pPr>
      <w:r>
        <w:t xml:space="preserve">We provide the </w:t>
      </w:r>
      <w:proofErr w:type="spellStart"/>
      <w:r>
        <w:t>count_cleavages_per_</w:t>
      </w:r>
      <w:proofErr w:type="gramStart"/>
      <w:r>
        <w:t>pos</w:t>
      </w:r>
      <w:proofErr w:type="spellEnd"/>
      <w:r>
        <w:t>(</w:t>
      </w:r>
      <w:proofErr w:type="gramEnd"/>
      <w:r>
        <w:t xml:space="preserve">) function to </w:t>
      </w:r>
      <w:r w:rsidR="000D2189">
        <w:t>summarize</w:t>
      </w:r>
      <w:r>
        <w:t xml:space="preserve"> the number of peptides in a data frame</w:t>
      </w:r>
      <w:r w:rsidR="00F80B91">
        <w:t xml:space="preserve"> by the position in the peptide </w:t>
      </w:r>
      <w:r w:rsidR="000D2189">
        <w:t>library</w:t>
      </w:r>
      <w:r w:rsidR="00F80B91">
        <w:t xml:space="preserve"> they were cleaved at</w:t>
      </w:r>
      <w:r>
        <w:t>.</w:t>
      </w:r>
    </w:p>
    <w:p w14:paraId="5D7FF7BA" w14:textId="430C0165" w:rsidR="00426092" w:rsidRDefault="00041BFE" w:rsidP="00E92335">
      <w:pPr>
        <w:spacing w:line="480" w:lineRule="auto"/>
        <w:rPr>
          <w:i/>
          <w:iCs/>
        </w:rPr>
      </w:pPr>
      <w:proofErr w:type="spellStart"/>
      <w:r w:rsidRPr="00426092">
        <w:rPr>
          <w:i/>
          <w:iCs/>
        </w:rPr>
        <w:t>Icelogo</w:t>
      </w:r>
      <w:proofErr w:type="spellEnd"/>
      <w:r w:rsidRPr="00426092">
        <w:rPr>
          <w:i/>
          <w:iCs/>
        </w:rPr>
        <w:t xml:space="preserve"> </w:t>
      </w:r>
    </w:p>
    <w:p w14:paraId="084BC214" w14:textId="29CB3F5B" w:rsidR="00426092" w:rsidRDefault="00426092" w:rsidP="00E92335">
      <w:pPr>
        <w:spacing w:line="480" w:lineRule="auto"/>
      </w:pPr>
      <w:r>
        <w:t xml:space="preserve">We provide a series of functions to process data </w:t>
      </w:r>
      <w:r w:rsidR="00684EFE">
        <w:t>in order to</w:t>
      </w:r>
      <w:r>
        <w:t xml:space="preserve"> create an Icelogo</w:t>
      </w:r>
      <w:r w:rsidR="00682B71">
        <w:fldChar w:fldCharType="begin"/>
      </w:r>
      <w:r w:rsidR="00A34F2E">
        <w:instrText xml:space="preserve"> ADDIN ZOTERO_ITEM CSL_CITATION {"citationID":"TzJ9g7iY","properties":{"formattedCitation":"\\super 19\\nosupersub{}","plainCitation":"19","noteIndex":0},"citationItems":[{"id":6199,"uris":["http://zotero.org/users/6494753/items/TM5Y4U2P"],"itemData":{"id":6199,"type":"article-journal","container-title":"Nature Methods","DOI":"10.1038/nmeth1109-786","ISSN":"1548-7091, 1548-7105","issue":"11","journalAbbreviation":"Nat Methods","language":"en","license":"http://www.springer.com/tdm","page":"786-787","source":"DOI.org (Crossref)","title":"Improved visualization of protein consensus sequences by iceLogo","volume":"6","author":[{"family":"Colaert","given":"Niklaas"},{"family":"Helsens","given":"Kenny"},{"family":"Martens","given":"Lennart"},{"family":"Vandekerckhove","given":"Joël"},{"family":"Gevaert","given":"Kris"}],"issued":{"date-parts":[["2009",11]]}}}],"schema":"https://github.com/citation-style-language/schema/raw/master/csl-citation.json"} </w:instrText>
      </w:r>
      <w:r w:rsidR="00682B71">
        <w:fldChar w:fldCharType="separate"/>
      </w:r>
      <w:r w:rsidR="00A34F2E" w:rsidRPr="00A34F2E">
        <w:rPr>
          <w:rFonts w:ascii="Aptos" w:cs="Times New Roman"/>
          <w:vertAlign w:val="superscript"/>
        </w:rPr>
        <w:t>19</w:t>
      </w:r>
      <w:r w:rsidR="00682B71">
        <w:fldChar w:fldCharType="end"/>
      </w:r>
      <w:r>
        <w:t xml:space="preserve">. </w:t>
      </w:r>
    </w:p>
    <w:p w14:paraId="48AFFF27" w14:textId="36827872" w:rsidR="000D2189" w:rsidRDefault="00684EFE" w:rsidP="00E92335">
      <w:pPr>
        <w:pStyle w:val="ListParagraph"/>
        <w:numPr>
          <w:ilvl w:val="0"/>
          <w:numId w:val="7"/>
        </w:numPr>
        <w:spacing w:line="480" w:lineRule="auto"/>
      </w:pPr>
      <w:proofErr w:type="spellStart"/>
      <w:r>
        <w:t>c</w:t>
      </w:r>
      <w:r w:rsidR="00426092">
        <w:t>alc_AA_count_of_</w:t>
      </w:r>
      <w:proofErr w:type="gramStart"/>
      <w:r w:rsidR="00426092">
        <w:t>motif</w:t>
      </w:r>
      <w:proofErr w:type="spellEnd"/>
      <w:r w:rsidR="00426092">
        <w:t>(</w:t>
      </w:r>
      <w:proofErr w:type="gramEnd"/>
      <w:r w:rsidR="00426092">
        <w:t>)</w:t>
      </w:r>
      <w:r w:rsidR="00F80B91">
        <w:t xml:space="preserve">: given a vector of inputs, this function returns a matrix of the counts of each amino acid at each position. </w:t>
      </w:r>
    </w:p>
    <w:p w14:paraId="79AD5FC8" w14:textId="614CF308" w:rsidR="000D2189" w:rsidRDefault="00684EFE" w:rsidP="00E92335">
      <w:pPr>
        <w:pStyle w:val="ListParagraph"/>
        <w:numPr>
          <w:ilvl w:val="0"/>
          <w:numId w:val="7"/>
        </w:numPr>
        <w:spacing w:line="480" w:lineRule="auto"/>
      </w:pPr>
      <w:proofErr w:type="spellStart"/>
      <w:r>
        <w:t>c</w:t>
      </w:r>
      <w:r w:rsidR="000D2189">
        <w:t>alc_</w:t>
      </w:r>
      <w:r w:rsidR="009F265E">
        <w:t>AA_</w:t>
      </w:r>
      <w:r w:rsidR="000D2189">
        <w:t>prop_of_</w:t>
      </w:r>
      <w:proofErr w:type="gramStart"/>
      <w:r w:rsidR="000D2189">
        <w:t>motif</w:t>
      </w:r>
      <w:proofErr w:type="spellEnd"/>
      <w:r w:rsidR="000D2189">
        <w:t>(</w:t>
      </w:r>
      <w:proofErr w:type="gramEnd"/>
      <w:r w:rsidR="000D2189">
        <w:t xml:space="preserve">):  Given a matrix containing the count of amino acids at each </w:t>
      </w:r>
      <w:r w:rsidR="00955E34">
        <w:t>position</w:t>
      </w:r>
      <w:r w:rsidR="000D2189">
        <w:t>,</w:t>
      </w:r>
      <w:r w:rsidR="005408FE">
        <w:t xml:space="preserve"> this function</w:t>
      </w:r>
      <w:r w:rsidR="000D2189">
        <w:t xml:space="preserve"> calculates the proportion</w:t>
      </w:r>
      <w:r w:rsidR="00955E34">
        <w:t xml:space="preserve">s. </w:t>
      </w:r>
    </w:p>
    <w:p w14:paraId="39586856" w14:textId="2E7023C3" w:rsidR="000D2189" w:rsidRDefault="00684EFE" w:rsidP="00E92335">
      <w:pPr>
        <w:pStyle w:val="ListParagraph"/>
        <w:numPr>
          <w:ilvl w:val="0"/>
          <w:numId w:val="7"/>
        </w:numPr>
        <w:spacing w:line="480" w:lineRule="auto"/>
      </w:pPr>
      <w:proofErr w:type="spellStart"/>
      <w:r>
        <w:t>c</w:t>
      </w:r>
      <w:r w:rsidR="000D2189">
        <w:t>alc_AA_motif_</w:t>
      </w:r>
      <w:proofErr w:type="gramStart"/>
      <w:r w:rsidR="000D2189">
        <w:t>zscore</w:t>
      </w:r>
      <w:proofErr w:type="spellEnd"/>
      <w:r w:rsidR="000D2189">
        <w:t>(</w:t>
      </w:r>
      <w:proofErr w:type="gramEnd"/>
      <w:r w:rsidR="000D2189">
        <w:t xml:space="preserve">): Calculates the </w:t>
      </w:r>
      <w:proofErr w:type="spellStart"/>
      <w:r w:rsidR="000D2189">
        <w:t>zscores</w:t>
      </w:r>
      <w:proofErr w:type="spellEnd"/>
      <w:r w:rsidR="000D2189">
        <w:t xml:space="preserve"> given the count and proportion of the amino acids at each position of a set of cleavages in reference to a background set</w:t>
      </w:r>
      <w:r w:rsidR="00955E34">
        <w:t>.</w:t>
      </w:r>
    </w:p>
    <w:p w14:paraId="2A478CEC" w14:textId="1088BD3A" w:rsidR="000D2189" w:rsidRDefault="00684EFE" w:rsidP="00E92335">
      <w:pPr>
        <w:pStyle w:val="ListParagraph"/>
        <w:numPr>
          <w:ilvl w:val="0"/>
          <w:numId w:val="7"/>
        </w:numPr>
        <w:spacing w:line="480" w:lineRule="auto"/>
      </w:pPr>
      <w:proofErr w:type="spellStart"/>
      <w:r>
        <w:lastRenderedPageBreak/>
        <w:t>c</w:t>
      </w:r>
      <w:r w:rsidR="000D2189">
        <w:t>alc_sig_</w:t>
      </w:r>
      <w:proofErr w:type="gramStart"/>
      <w:r w:rsidR="000D2189">
        <w:t>zscores</w:t>
      </w:r>
      <w:proofErr w:type="spellEnd"/>
      <w:r w:rsidR="000D2189">
        <w:t>(</w:t>
      </w:r>
      <w:proofErr w:type="gramEnd"/>
      <w:r w:rsidR="000D2189">
        <w:t xml:space="preserve">): given a matrix of </w:t>
      </w:r>
      <w:proofErr w:type="spellStart"/>
      <w:r w:rsidR="000D2189">
        <w:t>zscores</w:t>
      </w:r>
      <w:proofErr w:type="spellEnd"/>
      <w:r w:rsidR="000D2189">
        <w:t xml:space="preserve">, determines which are significant given a user defined p value. </w:t>
      </w:r>
    </w:p>
    <w:p w14:paraId="0976A19E" w14:textId="624AAB82" w:rsidR="00682B71" w:rsidRDefault="00684EFE" w:rsidP="00E92335">
      <w:pPr>
        <w:pStyle w:val="ListParagraph"/>
        <w:numPr>
          <w:ilvl w:val="0"/>
          <w:numId w:val="7"/>
        </w:numPr>
        <w:spacing w:line="480" w:lineRule="auto"/>
      </w:pPr>
      <w:proofErr w:type="spellStart"/>
      <w:r>
        <w:t>c</w:t>
      </w:r>
      <w:r w:rsidR="00426092">
        <w:t>alc_</w:t>
      </w:r>
      <w:r w:rsidR="009F265E">
        <w:t>AA_</w:t>
      </w:r>
      <w:r w:rsidR="00426092">
        <w:t>percent_</w:t>
      </w:r>
      <w:proofErr w:type="gramStart"/>
      <w:r w:rsidR="00426092">
        <w:t>difference</w:t>
      </w:r>
      <w:proofErr w:type="spellEnd"/>
      <w:r w:rsidR="00426092">
        <w:t>(</w:t>
      </w:r>
      <w:proofErr w:type="gramEnd"/>
      <w:r w:rsidR="00426092">
        <w:t>)</w:t>
      </w:r>
      <w:r w:rsidR="00F80B91">
        <w:t xml:space="preserve">: </w:t>
      </w:r>
      <w:r w:rsidR="00682B71">
        <w:t xml:space="preserve">calculates the percent difference of a matrix containing the proportions of amino acids at each position relative to a background matrix. </w:t>
      </w:r>
    </w:p>
    <w:p w14:paraId="5B312E3D" w14:textId="5718B13C" w:rsidR="000D2189" w:rsidRDefault="00684EFE" w:rsidP="00E92335">
      <w:pPr>
        <w:pStyle w:val="ListParagraph"/>
        <w:numPr>
          <w:ilvl w:val="0"/>
          <w:numId w:val="7"/>
        </w:numPr>
        <w:spacing w:line="480" w:lineRule="auto"/>
      </w:pPr>
      <w:proofErr w:type="spellStart"/>
      <w:r>
        <w:t>c</w:t>
      </w:r>
      <w:r w:rsidR="000D2189">
        <w:t>alc_AA_fold_</w:t>
      </w:r>
      <w:proofErr w:type="gramStart"/>
      <w:r w:rsidR="000D2189">
        <w:t>change</w:t>
      </w:r>
      <w:proofErr w:type="spellEnd"/>
      <w:r w:rsidR="000D2189">
        <w:t>(</w:t>
      </w:r>
      <w:proofErr w:type="gramEnd"/>
      <w:r w:rsidR="000D2189">
        <w:t xml:space="preserve">): calculates the fold change of </w:t>
      </w:r>
      <w:r w:rsidR="00682B71">
        <w:t xml:space="preserve">a matrix containing the proportions of amino acids at each position </w:t>
      </w:r>
      <w:r w:rsidR="000D2189">
        <w:t xml:space="preserve">relative to </w:t>
      </w:r>
      <w:r w:rsidR="00682B71">
        <w:t>a</w:t>
      </w:r>
      <w:r w:rsidR="000D2189">
        <w:t xml:space="preserve"> background</w:t>
      </w:r>
      <w:r w:rsidR="00682B71">
        <w:t xml:space="preserve"> matrix</w:t>
      </w:r>
      <w:r w:rsidR="000D2189">
        <w:t xml:space="preserve">. </w:t>
      </w:r>
    </w:p>
    <w:p w14:paraId="7178BBF2" w14:textId="54EDF2FF" w:rsidR="00426092" w:rsidRDefault="00684EFE" w:rsidP="00E92335">
      <w:pPr>
        <w:pStyle w:val="ListParagraph"/>
        <w:numPr>
          <w:ilvl w:val="0"/>
          <w:numId w:val="7"/>
        </w:numPr>
        <w:spacing w:line="480" w:lineRule="auto"/>
      </w:pPr>
      <w:proofErr w:type="spellStart"/>
      <w:r>
        <w:t>p</w:t>
      </w:r>
      <w:r w:rsidR="000D2189">
        <w:t>repare_sig_p_</w:t>
      </w:r>
      <w:proofErr w:type="gramStart"/>
      <w:r w:rsidR="000D2189">
        <w:t>diff</w:t>
      </w:r>
      <w:proofErr w:type="spellEnd"/>
      <w:r w:rsidR="000D2189">
        <w:t>(</w:t>
      </w:r>
      <w:proofErr w:type="gramEnd"/>
      <w:r w:rsidR="000D2189">
        <w:t xml:space="preserve">): </w:t>
      </w:r>
      <w:r w:rsidR="00682B71">
        <w:t>filters matrix of amino acid counts by position to only contain those that are significant</w:t>
      </w:r>
      <w:r w:rsidR="00D22578">
        <w:t xml:space="preserve"> given a desired alpha threshold</w:t>
      </w:r>
      <w:r w:rsidR="007D06DD">
        <w:t>.</w:t>
      </w:r>
    </w:p>
    <w:p w14:paraId="52135302" w14:textId="2E59C892" w:rsidR="00426092" w:rsidRDefault="00684EFE" w:rsidP="00E92335">
      <w:pPr>
        <w:pStyle w:val="ListParagraph"/>
        <w:numPr>
          <w:ilvl w:val="0"/>
          <w:numId w:val="7"/>
        </w:numPr>
        <w:spacing w:line="480" w:lineRule="auto"/>
      </w:pPr>
      <w:proofErr w:type="spellStart"/>
      <w:r>
        <w:t>p</w:t>
      </w:r>
      <w:r w:rsidR="00426092">
        <w:t>repare_</w:t>
      </w:r>
      <w:proofErr w:type="gramStart"/>
      <w:r w:rsidR="00426092">
        <w:t>pd</w:t>
      </w:r>
      <w:proofErr w:type="spellEnd"/>
      <w:r w:rsidR="00426092">
        <w:t>(</w:t>
      </w:r>
      <w:proofErr w:type="gramEnd"/>
      <w:r w:rsidR="00426092">
        <w:t>)</w:t>
      </w:r>
      <w:r w:rsidR="00F80B91">
        <w:t>:</w:t>
      </w:r>
      <w:r w:rsidR="000D2189">
        <w:t xml:space="preserve"> </w:t>
      </w:r>
      <w:r w:rsidR="00682B71">
        <w:t>prepares a matrix with significant amino acid percent differences by position for plotting.</w:t>
      </w:r>
    </w:p>
    <w:p w14:paraId="295BD832" w14:textId="587E927F" w:rsidR="00047FCB" w:rsidRDefault="00684EFE" w:rsidP="00E92335">
      <w:pPr>
        <w:pStyle w:val="ListParagraph"/>
        <w:numPr>
          <w:ilvl w:val="0"/>
          <w:numId w:val="7"/>
        </w:numPr>
        <w:spacing w:line="480" w:lineRule="auto"/>
      </w:pPr>
      <w:proofErr w:type="spellStart"/>
      <w:r>
        <w:t>p</w:t>
      </w:r>
      <w:r w:rsidR="00426092">
        <w:t>repare_</w:t>
      </w:r>
      <w:proofErr w:type="gramStart"/>
      <w:r w:rsidR="00426092">
        <w:t>fc</w:t>
      </w:r>
      <w:proofErr w:type="spellEnd"/>
      <w:r w:rsidR="00426092">
        <w:t>(</w:t>
      </w:r>
      <w:proofErr w:type="gramEnd"/>
      <w:r w:rsidR="00426092">
        <w:t>)</w:t>
      </w:r>
      <w:r w:rsidR="00F80B91">
        <w:t>:</w:t>
      </w:r>
      <w:r w:rsidR="000D2189">
        <w:t xml:space="preserve"> prepares </w:t>
      </w:r>
      <w:r w:rsidR="00682B71">
        <w:t>a matrix with significant amino acid fold changes by position</w:t>
      </w:r>
      <w:r w:rsidR="000D2189">
        <w:t xml:space="preserve"> for plotting. </w:t>
      </w:r>
    </w:p>
    <w:p w14:paraId="28FC4E35" w14:textId="40B09E21" w:rsidR="009C0F43" w:rsidRDefault="009C0F43" w:rsidP="00E92335">
      <w:pPr>
        <w:pStyle w:val="ListParagraph"/>
        <w:numPr>
          <w:ilvl w:val="0"/>
          <w:numId w:val="7"/>
        </w:numPr>
        <w:spacing w:line="480" w:lineRule="auto"/>
      </w:pPr>
      <w:proofErr w:type="spellStart"/>
      <w:r>
        <w:t>prepare_icelogo_</w:t>
      </w:r>
      <w:proofErr w:type="gramStart"/>
      <w:r>
        <w:t>data</w:t>
      </w:r>
      <w:proofErr w:type="spellEnd"/>
      <w:r>
        <w:t>(</w:t>
      </w:r>
      <w:proofErr w:type="gramEnd"/>
      <w:r>
        <w:t>): combines the functions described above to generate a</w:t>
      </w:r>
      <w:r w:rsidR="007D06DD">
        <w:t>n</w:t>
      </w:r>
      <w:r>
        <w:t xml:space="preserve"> </w:t>
      </w:r>
      <w:proofErr w:type="spellStart"/>
      <w:r>
        <w:t>icelogo</w:t>
      </w:r>
      <w:proofErr w:type="spellEnd"/>
      <w:r>
        <w:t xml:space="preserve"> matrix of significantly enriched amino acids </w:t>
      </w:r>
      <w:r w:rsidR="007D06DD">
        <w:t>at</w:t>
      </w:r>
      <w:r>
        <w:t xml:space="preserve"> each position of a cleavage motif. </w:t>
      </w:r>
    </w:p>
    <w:p w14:paraId="07A3B8FE" w14:textId="4B9BA332" w:rsidR="00A34F2E" w:rsidRDefault="003C1A89" w:rsidP="00A34F2E">
      <w:pPr>
        <w:pStyle w:val="ListParagraph"/>
        <w:numPr>
          <w:ilvl w:val="0"/>
          <w:numId w:val="9"/>
        </w:numPr>
        <w:spacing w:line="480" w:lineRule="auto"/>
      </w:pPr>
      <w:proofErr w:type="spellStart"/>
      <w:r w:rsidRPr="003C1A89">
        <w:t>extract_</w:t>
      </w:r>
      <w:proofErr w:type="gramStart"/>
      <w:r w:rsidRPr="003C1A89">
        <w:t>re</w:t>
      </w:r>
      <w:proofErr w:type="spellEnd"/>
      <w:r>
        <w:t>(</w:t>
      </w:r>
      <w:proofErr w:type="gramEnd"/>
      <w:r>
        <w:t>): extracts regular expressions specifying amino acids above a defined threshold</w:t>
      </w:r>
      <w:r w:rsidR="00E92335">
        <w:t xml:space="preserve"> cutoff of</w:t>
      </w:r>
      <w:r>
        <w:t xml:space="preserve"> each position of </w:t>
      </w:r>
      <w:r w:rsidR="00E92335">
        <w:t>a</w:t>
      </w:r>
      <w:r>
        <w:t xml:space="preserve"> cleavage motif from an </w:t>
      </w:r>
      <w:proofErr w:type="spellStart"/>
      <w:r>
        <w:t>icelogo</w:t>
      </w:r>
      <w:proofErr w:type="spellEnd"/>
      <w:r>
        <w:t xml:space="preserve"> matrix. </w:t>
      </w:r>
    </w:p>
    <w:p w14:paraId="53EE2D0D" w14:textId="68825238" w:rsidR="00C7002C" w:rsidRDefault="00C7002C" w:rsidP="00E92335">
      <w:pPr>
        <w:spacing w:line="480" w:lineRule="auto"/>
        <w:rPr>
          <w:b/>
          <w:bCs/>
        </w:rPr>
      </w:pPr>
      <w:commentRangeStart w:id="1"/>
      <w:r w:rsidRPr="00C7002C">
        <w:rPr>
          <w:b/>
          <w:bCs/>
        </w:rPr>
        <w:t>Data Visualization</w:t>
      </w:r>
      <w:commentRangeEnd w:id="1"/>
      <w:r w:rsidR="007D06DD">
        <w:rPr>
          <w:rStyle w:val="CommentReference"/>
        </w:rPr>
        <w:commentReference w:id="1"/>
      </w:r>
    </w:p>
    <w:p w14:paraId="7546717A" w14:textId="36CEAA86" w:rsidR="00C7002C" w:rsidRDefault="00C7002C" w:rsidP="00E92335">
      <w:pPr>
        <w:spacing w:line="480" w:lineRule="auto"/>
      </w:pPr>
      <w:r>
        <w:t xml:space="preserve">Similar to our approach with statistics, we provide functions for plotting a subset of graphs that we have found to be generally useful for MSP-MS experiments. </w:t>
      </w:r>
    </w:p>
    <w:p w14:paraId="5C028BE8" w14:textId="77777777" w:rsidR="009D3ECD" w:rsidRDefault="009D3ECD" w:rsidP="00E92335">
      <w:pPr>
        <w:spacing w:line="480" w:lineRule="auto"/>
      </w:pPr>
    </w:p>
    <w:p w14:paraId="3200B71B" w14:textId="77777777" w:rsidR="009D3ECD" w:rsidRDefault="009D3ECD" w:rsidP="00E92335">
      <w:pPr>
        <w:spacing w:line="480" w:lineRule="auto"/>
        <w:rPr>
          <w:i/>
          <w:iCs/>
        </w:rPr>
      </w:pPr>
      <w:r w:rsidRPr="00C7002C">
        <w:rPr>
          <w:i/>
          <w:iCs/>
        </w:rPr>
        <w:lastRenderedPageBreak/>
        <w:t>Heatmap/</w:t>
      </w:r>
      <w:r w:rsidRPr="009B5638">
        <w:t xml:space="preserve"> </w:t>
      </w:r>
      <w:r>
        <w:rPr>
          <w:i/>
          <w:iCs/>
        </w:rPr>
        <w:t>H</w:t>
      </w:r>
      <w:r w:rsidRPr="009B5638">
        <w:rPr>
          <w:i/>
          <w:iCs/>
        </w:rPr>
        <w:t xml:space="preserve">ierarchical </w:t>
      </w:r>
      <w:r w:rsidRPr="00C7002C">
        <w:rPr>
          <w:i/>
          <w:iCs/>
        </w:rPr>
        <w:t>Clustering</w:t>
      </w:r>
    </w:p>
    <w:p w14:paraId="607D5568" w14:textId="6F2FAC16" w:rsidR="009D3ECD" w:rsidRDefault="009D3ECD" w:rsidP="00E92335">
      <w:pPr>
        <w:spacing w:line="480" w:lineRule="auto"/>
      </w:pPr>
      <w:r>
        <w:t xml:space="preserve">We provide </w:t>
      </w:r>
      <w:proofErr w:type="spellStart"/>
      <w:r>
        <w:t>plot_heatmap</w:t>
      </w:r>
      <w:proofErr w:type="spellEnd"/>
      <w:r>
        <w:t xml:space="preserve">() to visualize a heatmap of the normalized intensity, where the rows and columns have been subjected to </w:t>
      </w:r>
      <w:r w:rsidRPr="009B5638">
        <w:t xml:space="preserve">hierarchical </w:t>
      </w:r>
      <w:r>
        <w:t xml:space="preserve">clustering and the color of the cells represent the values the data as implemented in the </w:t>
      </w:r>
      <w:proofErr w:type="spellStart"/>
      <w:r>
        <w:t>heatmaply</w:t>
      </w:r>
      <w:proofErr w:type="spellEnd"/>
      <w:r>
        <w:t xml:space="preserve"> R package</w:t>
      </w:r>
      <w:r>
        <w:fldChar w:fldCharType="begin"/>
      </w:r>
      <w:r w:rsidR="00A34F2E">
        <w:instrText xml:space="preserve"> ADDIN ZOTERO_ITEM CSL_CITATION {"citationID":"MgLT5Vdd","properties":{"formattedCitation":"\\super 20\\nosupersub{}","plainCitation":"20","noteIndex":0},"citationItems":[{"id":6177,"uris":["http://zotero.org/users/6494753/items/Q4G7HQD6"],"itemData":{"id":6177,"type":"article-journal","abstract":"Summary: heatmaply is an R package for easily creating interactive cluster heatmaps that can be shared online as a stand-alone HTML ﬁle. Interactivity includes a tooltip display of values when hovering over cells, as well as the ability to zoom in to speciﬁc sections of the ﬁgure from the data matrix, the side dendrograms, or annotated labels. Thanks to the synergistic relationship between heatmaply and other R packages, the user is empowered by a reﬁned control over the statistical and visual aspects of the heatmap layout.","container-title":"Bioinformatics","DOI":"10.1093/bioinformatics/btx657","ISSN":"1367-4803, 1367-4811","issue":"9","language":"en","license":"http://creativecommons.org/licenses/by/4.0/","page":"1600-1602","source":"DOI.org (Crossref)","title":"heatmaply: an R package for creating interactive cluster heatmaps for online publishing","title-short":"heatmaply","volume":"34","author":[{"family":"Galili","given":"Tal"},{"family":"O’Callaghan","given":"Alan"},{"family":"Sidi","given":"Jonathan"},{"family":"Sievert","given":"Carson"}],"editor":[{"family":"Wren","given":"Jonathan"}],"issued":{"date-parts":[["2018",5,1]]}}}],"schema":"https://github.com/citation-style-language/schema/raw/master/csl-citation.json"} </w:instrText>
      </w:r>
      <w:r>
        <w:fldChar w:fldCharType="separate"/>
      </w:r>
      <w:r w:rsidR="00A34F2E" w:rsidRPr="00A34F2E">
        <w:rPr>
          <w:rFonts w:ascii="Aptos" w:cs="Times New Roman"/>
          <w:vertAlign w:val="superscript"/>
        </w:rPr>
        <w:t>20</w:t>
      </w:r>
      <w:r>
        <w:fldChar w:fldCharType="end"/>
      </w:r>
      <w:r>
        <w:t xml:space="preserve">. Euclidian distance and the complete agglomeration method are used to perform the </w:t>
      </w:r>
      <w:r w:rsidRPr="009B5638">
        <w:t xml:space="preserve">hierarchical </w:t>
      </w:r>
      <w:r>
        <w:t xml:space="preserve">clustering. </w:t>
      </w:r>
    </w:p>
    <w:p w14:paraId="43426560" w14:textId="77777777" w:rsidR="009D3ECD" w:rsidRDefault="009D3ECD" w:rsidP="00E92335">
      <w:pPr>
        <w:spacing w:line="480" w:lineRule="auto"/>
      </w:pPr>
    </w:p>
    <w:p w14:paraId="49D432A8" w14:textId="2CD52AA1" w:rsidR="00A34F2E" w:rsidRDefault="00A34F2E" w:rsidP="00E92335">
      <w:pPr>
        <w:spacing w:line="480" w:lineRule="auto"/>
        <w:rPr>
          <w:i/>
          <w:iCs/>
        </w:rPr>
      </w:pPr>
      <w:r w:rsidRPr="00A34F2E">
        <w:rPr>
          <w:i/>
          <w:iCs/>
        </w:rPr>
        <w:t xml:space="preserve">Principal </w:t>
      </w:r>
      <w:r>
        <w:rPr>
          <w:i/>
          <w:iCs/>
        </w:rPr>
        <w:t>Component</w:t>
      </w:r>
      <w:r w:rsidRPr="00A34F2E">
        <w:rPr>
          <w:i/>
          <w:iCs/>
        </w:rPr>
        <w:t xml:space="preserve"> Analysis</w:t>
      </w:r>
    </w:p>
    <w:p w14:paraId="2E3CD06E" w14:textId="44773014" w:rsidR="009D3ECD" w:rsidRDefault="009D3ECD" w:rsidP="00E92335">
      <w:pPr>
        <w:spacing w:line="480" w:lineRule="auto"/>
      </w:pPr>
      <w:r>
        <w:t xml:space="preserve">We provide </w:t>
      </w:r>
      <w:proofErr w:type="spellStart"/>
      <w:r>
        <w:t>plot_pca</w:t>
      </w:r>
      <w:proofErr w:type="spellEnd"/>
      <w:r>
        <w:t>() as a conven</w:t>
      </w:r>
      <w:r w:rsidR="007D06DD">
        <w:t>ien</w:t>
      </w:r>
      <w:r>
        <w:t xml:space="preserve">ce function to visualize the first two </w:t>
      </w:r>
      <w:r w:rsidR="00A34F2E">
        <w:t>p</w:t>
      </w:r>
      <w:r w:rsidR="00A34F2E" w:rsidRPr="00A34F2E">
        <w:t xml:space="preserve">rincipal </w:t>
      </w:r>
      <w:r w:rsidR="00A34F2E">
        <w:t>components</w:t>
      </w:r>
      <w:r>
        <w:t xml:space="preserve"> of the data colored by time, and label shapes showing the experimental condition using the ggplot2 package</w:t>
      </w:r>
      <w:r>
        <w:fldChar w:fldCharType="begin"/>
      </w:r>
      <w:r w:rsidR="00A34F2E">
        <w:instrText xml:space="preserve"> ADDIN ZOTERO_ITEM CSL_CITATION {"citationID":"dXyg7800","properties":{"formattedCitation":"\\super 21\\nosupersub{}","plainCitation":"21","noteIndex":0},"citationItems":[{"id":6183,"uris":["http://zotero.org/users/6494753/items/XK3XH4TT"],"itemData":{"id":6183,"type":"software","abstract":"A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Graphics","title-short":"ggplot2","URL":"https://cran.r-project.org/web/packages/ggplot2/index.html","version":"3.5.0","author":[{"family":"Wickham","given":"Hadley"},{"family":"Chang","given":"Winston"},{"family":"Henry","given":"Lionel"},{"family":"Pedersen","given":"Thomas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den"},{"family":"Posit","given":""},{"family":"PBC","given":""}],"accessed":{"date-parts":[["2024",4,22]]},"issued":{"date-parts":[["2024",2,23]]}}}],"schema":"https://github.com/citation-style-language/schema/raw/master/csl-citation.json"} </w:instrText>
      </w:r>
      <w:r>
        <w:fldChar w:fldCharType="separate"/>
      </w:r>
      <w:r w:rsidR="00A34F2E" w:rsidRPr="00A34F2E">
        <w:rPr>
          <w:rFonts w:ascii="Aptos" w:cs="Times New Roman"/>
          <w:vertAlign w:val="superscript"/>
        </w:rPr>
        <w:t>21</w:t>
      </w:r>
      <w:r>
        <w:fldChar w:fldCharType="end"/>
      </w:r>
      <w:r>
        <w:t xml:space="preserve">. Only complete cases are considered, the peptides determined to have outliers are omitted. </w:t>
      </w:r>
    </w:p>
    <w:p w14:paraId="2C6DDC80" w14:textId="77777777" w:rsidR="00EF2CF4" w:rsidRDefault="00EF2CF4" w:rsidP="00E92335">
      <w:pPr>
        <w:spacing w:line="480" w:lineRule="auto"/>
      </w:pPr>
    </w:p>
    <w:p w14:paraId="3ED8593D" w14:textId="6EFA0434" w:rsidR="00C7002C" w:rsidRDefault="00C7002C" w:rsidP="00E92335">
      <w:pPr>
        <w:spacing w:line="480" w:lineRule="auto"/>
        <w:rPr>
          <w:i/>
          <w:iCs/>
        </w:rPr>
      </w:pPr>
      <w:r>
        <w:rPr>
          <w:i/>
          <w:iCs/>
        </w:rPr>
        <w:t>Visualization of S</w:t>
      </w:r>
      <w:r w:rsidR="00684EFE">
        <w:rPr>
          <w:i/>
          <w:iCs/>
        </w:rPr>
        <w:t>equence S</w:t>
      </w:r>
      <w:r>
        <w:rPr>
          <w:i/>
          <w:iCs/>
        </w:rPr>
        <w:t xml:space="preserve">pecificity </w:t>
      </w:r>
      <w:r w:rsidR="00684EFE">
        <w:rPr>
          <w:i/>
          <w:iCs/>
        </w:rPr>
        <w:t xml:space="preserve">by </w:t>
      </w:r>
      <w:proofErr w:type="spellStart"/>
      <w:r w:rsidR="00684EFE">
        <w:rPr>
          <w:i/>
          <w:iCs/>
        </w:rPr>
        <w:t>Icelogo</w:t>
      </w:r>
      <w:proofErr w:type="spellEnd"/>
      <w:r w:rsidR="00684EFE">
        <w:rPr>
          <w:i/>
          <w:iCs/>
        </w:rPr>
        <w:t xml:space="preserve"> plots</w:t>
      </w:r>
    </w:p>
    <w:p w14:paraId="05B2362E" w14:textId="70423E61" w:rsidR="00C7002C" w:rsidRDefault="00C7002C" w:rsidP="00E92335">
      <w:pPr>
        <w:spacing w:line="480" w:lineRule="auto"/>
      </w:pPr>
      <w:r>
        <w:t xml:space="preserve">We provide </w:t>
      </w:r>
      <w:proofErr w:type="spellStart"/>
      <w:r w:rsidR="00234580">
        <w:t>plot_</w:t>
      </w:r>
      <w:proofErr w:type="gramStart"/>
      <w:r w:rsidR="00234580">
        <w:t>icelogo</w:t>
      </w:r>
      <w:proofErr w:type="spellEnd"/>
      <w:r w:rsidR="00234580">
        <w:t>(</w:t>
      </w:r>
      <w:proofErr w:type="gramEnd"/>
      <w:r w:rsidR="00234580">
        <w:t xml:space="preserve">) to create an </w:t>
      </w:r>
      <w:proofErr w:type="spellStart"/>
      <w:r w:rsidR="00234580">
        <w:t>Icelogo</w:t>
      </w:r>
      <w:proofErr w:type="spellEnd"/>
      <w:r w:rsidR="00234580">
        <w:t xml:space="preserve"> relative to the background of all possible cleavages in the experiment. </w:t>
      </w:r>
      <w:r>
        <w:t xml:space="preserve">A vector of user supplied sequence motifs are compared to the background of all possible combinations in the peptide library used for the experiment. The </w:t>
      </w:r>
      <w:proofErr w:type="spellStart"/>
      <w:r>
        <w:t>ggseqlogo</w:t>
      </w:r>
      <w:proofErr w:type="spellEnd"/>
      <w:r>
        <w:t xml:space="preserve">  R package </w:t>
      </w:r>
      <w:r>
        <w:fldChar w:fldCharType="begin"/>
      </w:r>
      <w:r w:rsidR="00A34F2E">
        <w:instrText xml:space="preserve"> ADDIN ZOTERO_ITEM CSL_CITATION {"citationID":"DKvnxAFb","properties":{"formattedCitation":"\\super 22\\nosupersub{}","plainCitation":"22","noteIndex":0},"citationItems":[{"id":6179,"uris":["http://zotero.org/users/6494753/items/C5NKSHUE"],"itemData":{"id":6179,"type":"article-journal","abstract":"Summary: Sequence logos have become a crucial visualization method for studying underlying sequence patterns in the genome. Despite this, there remains a scarcity of software packages that provide the versatility often required for such visualizations. ggseqlogo is an R package built on the ggplot2 package that aims to address this issue. ggseqlogo offers native illustration of publicationready DNA, RNA and protein sequence logos in a highly customizable fashion with features including multi-logo plots, qualitative and quantitative colour schemes, annotation of logos and integration with other plots. The package is intuitive to use and seamlessly integrates into R analysis pipelines.","container-title":"Bioinformatics","DOI":"10.1093/bioinformatics/btx469","ISSN":"1367-4803, 1367-4811","issue":"22","language":"en","license":"https://academic.oup.com/journals/pages/about_us/legal/notices","page":"3645-3647","source":"DOI.org (Crossref)","title":"ggseqlogo: a versatile R package for drawing sequence logos","title-short":"ggseqlogo","volume":"33","author":[{"family":"Wagih","given":"Omar"}],"editor":[{"family":"Hancock","given":"John"}],"issued":{"date-parts":[["2017",11,15]]}}}],"schema":"https://github.com/citation-style-language/schema/raw/master/csl-citation.json"} </w:instrText>
      </w:r>
      <w:r>
        <w:fldChar w:fldCharType="separate"/>
      </w:r>
      <w:r w:rsidR="00A34F2E" w:rsidRPr="00A34F2E">
        <w:rPr>
          <w:rFonts w:ascii="Aptos" w:cs="Times New Roman"/>
          <w:vertAlign w:val="superscript"/>
        </w:rPr>
        <w:t>22</w:t>
      </w:r>
      <w:r>
        <w:fldChar w:fldCharType="end"/>
      </w:r>
      <w:r>
        <w:t xml:space="preserve"> is then used to plot the underlying data. </w:t>
      </w:r>
    </w:p>
    <w:p w14:paraId="330CABF0" w14:textId="77777777" w:rsidR="00234580" w:rsidRDefault="00234580" w:rsidP="00E92335">
      <w:pPr>
        <w:spacing w:line="480" w:lineRule="auto"/>
      </w:pPr>
    </w:p>
    <w:p w14:paraId="3FA4E6D8" w14:textId="4AC1C549" w:rsidR="00234580" w:rsidRDefault="00325251" w:rsidP="00E92335">
      <w:pPr>
        <w:spacing w:line="480" w:lineRule="auto"/>
      </w:pPr>
      <w:r>
        <w:t xml:space="preserve">The </w:t>
      </w:r>
      <w:proofErr w:type="spellStart"/>
      <w:r>
        <w:t>p</w:t>
      </w:r>
      <w:r w:rsidR="00234580">
        <w:t>lot_all_</w:t>
      </w:r>
      <w:proofErr w:type="gramStart"/>
      <w:r w:rsidR="00234580">
        <w:t>icelogos</w:t>
      </w:r>
      <w:proofErr w:type="spellEnd"/>
      <w:r w:rsidR="00234580">
        <w:t>(</w:t>
      </w:r>
      <w:proofErr w:type="gramEnd"/>
      <w:r w:rsidR="00234580">
        <w:t xml:space="preserve">) </w:t>
      </w:r>
      <w:r>
        <w:t xml:space="preserve">function generates </w:t>
      </w:r>
      <w:proofErr w:type="spellStart"/>
      <w:r w:rsidR="000532E7">
        <w:t>icelogos</w:t>
      </w:r>
      <w:proofErr w:type="spellEnd"/>
      <w:r w:rsidR="000532E7">
        <w:t xml:space="preserve"> representing enriched sequences relative to time 0</w:t>
      </w:r>
      <w:r w:rsidR="0071423A">
        <w:t xml:space="preserve"> for each condition. This function compares cleavage sequences </w:t>
      </w:r>
      <w:r w:rsidR="0071423A">
        <w:lastRenderedPageBreak/>
        <w:t>corresponding to peptides that are significant (</w:t>
      </w:r>
      <w:proofErr w:type="spellStart"/>
      <w:r w:rsidR="0071423A">
        <w:t>p.adj</w:t>
      </w:r>
      <w:proofErr w:type="spellEnd"/>
      <w:r w:rsidR="0071423A">
        <w:t xml:space="preserve"> &lt; 0.05 and log2 fold change &gt;</w:t>
      </w:r>
      <w:r w:rsidR="00D4092A">
        <w:t xml:space="preserve"> </w:t>
      </w:r>
      <w:r w:rsidR="0071423A">
        <w:t xml:space="preserve">3) to a background of all possible sequences present in the initial peptide library.  </w:t>
      </w:r>
    </w:p>
    <w:p w14:paraId="085D8857" w14:textId="77777777" w:rsidR="00C7002C" w:rsidRDefault="00C7002C" w:rsidP="00E92335">
      <w:pPr>
        <w:spacing w:line="480" w:lineRule="auto"/>
      </w:pPr>
    </w:p>
    <w:p w14:paraId="5E1873BD" w14:textId="1A9A7A31" w:rsidR="00C7002C" w:rsidRDefault="00C7002C" w:rsidP="00E92335">
      <w:pPr>
        <w:spacing w:line="480" w:lineRule="auto"/>
        <w:rPr>
          <w:i/>
          <w:iCs/>
        </w:rPr>
      </w:pPr>
      <w:r w:rsidRPr="00C7002C">
        <w:rPr>
          <w:i/>
          <w:iCs/>
        </w:rPr>
        <w:t>Time Course</w:t>
      </w:r>
    </w:p>
    <w:p w14:paraId="416E5524" w14:textId="57366F12" w:rsidR="00C7002C" w:rsidRDefault="00C7002C" w:rsidP="00E92335">
      <w:pPr>
        <w:spacing w:line="480" w:lineRule="auto"/>
      </w:pPr>
      <w:r>
        <w:t xml:space="preserve">We provide </w:t>
      </w:r>
      <w:proofErr w:type="spellStart"/>
      <w:r>
        <w:t>plot_time_</w:t>
      </w:r>
      <w:proofErr w:type="gramStart"/>
      <w:r>
        <w:t>course</w:t>
      </w:r>
      <w:proofErr w:type="spellEnd"/>
      <w:r>
        <w:t>(</w:t>
      </w:r>
      <w:proofErr w:type="gramEnd"/>
      <w:r>
        <w:t>) as a conv</w:t>
      </w:r>
      <w:r w:rsidR="0022623F">
        <w:t>enien</w:t>
      </w:r>
      <w:r>
        <w:t>ce function to visualize the intensity of peptides over time by condition using the ggplot2 package.</w:t>
      </w:r>
    </w:p>
    <w:p w14:paraId="24144605" w14:textId="3AEBF644" w:rsidR="00041BFE" w:rsidRDefault="00041BFE" w:rsidP="00E92335">
      <w:pPr>
        <w:spacing w:line="480" w:lineRule="auto"/>
      </w:pPr>
    </w:p>
    <w:p w14:paraId="18A3304A" w14:textId="7F424B2C" w:rsidR="00041BFE" w:rsidRDefault="00041BFE" w:rsidP="00E92335">
      <w:pPr>
        <w:spacing w:line="480" w:lineRule="auto"/>
        <w:rPr>
          <w:i/>
          <w:iCs/>
        </w:rPr>
      </w:pPr>
      <w:r>
        <w:rPr>
          <w:i/>
          <w:iCs/>
        </w:rPr>
        <w:t>Cleavage Position</w:t>
      </w:r>
    </w:p>
    <w:p w14:paraId="28C0030C" w14:textId="3E3C64DB" w:rsidR="0071423A" w:rsidRDefault="001470E0" w:rsidP="00E92335">
      <w:pPr>
        <w:spacing w:line="480" w:lineRule="auto"/>
      </w:pPr>
      <w:r>
        <w:t xml:space="preserve">We provide the </w:t>
      </w:r>
      <w:proofErr w:type="spellStart"/>
      <w:r w:rsidR="00684EFE">
        <w:t>p</w:t>
      </w:r>
      <w:r w:rsidR="00041BFE">
        <w:t>lot_cleavage_per_</w:t>
      </w:r>
      <w:proofErr w:type="gramStart"/>
      <w:r w:rsidR="00041BFE">
        <w:t>pos</w:t>
      </w:r>
      <w:proofErr w:type="spellEnd"/>
      <w:r w:rsidR="00041BFE">
        <w:t>(</w:t>
      </w:r>
      <w:proofErr w:type="gramEnd"/>
      <w:r w:rsidR="00041BFE">
        <w:t>)</w:t>
      </w:r>
      <w:r>
        <w:t xml:space="preserve"> as a function to </w:t>
      </w:r>
      <w:r w:rsidR="0071423A">
        <w:t xml:space="preserve">easily visualize the number of cleavages per position of the peptide </w:t>
      </w:r>
      <w:r w:rsidR="00D22578">
        <w:t>library</w:t>
      </w:r>
      <w:r w:rsidR="0071423A">
        <w:t xml:space="preserve"> using the ggplot2 package. </w:t>
      </w:r>
    </w:p>
    <w:p w14:paraId="3EA20FB0" w14:textId="77777777" w:rsidR="00E92335" w:rsidRDefault="00E92335" w:rsidP="00E92335">
      <w:pPr>
        <w:spacing w:line="480" w:lineRule="auto"/>
      </w:pPr>
    </w:p>
    <w:p w14:paraId="265EAA80" w14:textId="0EAD444A" w:rsidR="00234580" w:rsidRDefault="00234580" w:rsidP="00E92335">
      <w:pPr>
        <w:spacing w:line="480" w:lineRule="auto"/>
        <w:rPr>
          <w:b/>
          <w:bCs/>
        </w:rPr>
      </w:pPr>
      <w:r>
        <w:rPr>
          <w:b/>
          <w:bCs/>
        </w:rPr>
        <w:t>Standardized Report</w:t>
      </w:r>
    </w:p>
    <w:p w14:paraId="1C5BE680" w14:textId="1AD1CA0E" w:rsidR="00DA61FA" w:rsidRDefault="00234580" w:rsidP="00E92335">
      <w:pPr>
        <w:spacing w:line="480" w:lineRule="auto"/>
      </w:pPr>
      <w:r>
        <w:t xml:space="preserve">We provide the </w:t>
      </w:r>
      <w:proofErr w:type="spellStart"/>
      <w:r>
        <w:t>generate_</w:t>
      </w:r>
      <w:proofErr w:type="gramStart"/>
      <w:r>
        <w:t>report</w:t>
      </w:r>
      <w:proofErr w:type="spellEnd"/>
      <w:r>
        <w:t>(</w:t>
      </w:r>
      <w:proofErr w:type="gramEnd"/>
      <w:r>
        <w:t xml:space="preserve">) </w:t>
      </w:r>
      <w:r w:rsidR="00047FCB">
        <w:t xml:space="preserve">function </w:t>
      </w:r>
      <w:r>
        <w:t xml:space="preserve">to generate a .html file </w:t>
      </w:r>
      <w:r w:rsidR="001470E0">
        <w:t xml:space="preserve">containing a standardized set of plots </w:t>
      </w:r>
      <w:r>
        <w:t xml:space="preserve">rendered from a .RMD </w:t>
      </w:r>
      <w:r w:rsidR="00C92A0B">
        <w:t xml:space="preserve">template </w:t>
      </w:r>
      <w:r>
        <w:t xml:space="preserve">file. This function takes </w:t>
      </w:r>
      <w:r w:rsidR="00991BF9">
        <w:t>processed data</w:t>
      </w:r>
      <w:r>
        <w:t xml:space="preserve">, the design matrix, the number of cleavages, and the peptide library used in the experiment as arguments. This output is intended to be a standardized method to produce a generic </w:t>
      </w:r>
      <w:proofErr w:type="spellStart"/>
      <w:r>
        <w:t>mspms</w:t>
      </w:r>
      <w:proofErr w:type="spellEnd"/>
      <w:r>
        <w:t xml:space="preserve"> analysis that can quickly and easily be applied to any experiment. </w:t>
      </w:r>
    </w:p>
    <w:p w14:paraId="0487B53E" w14:textId="77777777" w:rsidR="00C702AB" w:rsidRDefault="00C702AB" w:rsidP="00E92335">
      <w:pPr>
        <w:spacing w:line="480" w:lineRule="auto"/>
      </w:pPr>
    </w:p>
    <w:p w14:paraId="225189E4" w14:textId="08E2E5F7" w:rsidR="006E643B" w:rsidRDefault="005F655F" w:rsidP="00E92335">
      <w:pPr>
        <w:spacing w:line="480" w:lineRule="auto"/>
        <w:rPr>
          <w:b/>
          <w:bCs/>
          <w:color w:val="000000" w:themeColor="text1"/>
        </w:rPr>
      </w:pPr>
      <w:r>
        <w:rPr>
          <w:b/>
          <w:bCs/>
          <w:color w:val="000000" w:themeColor="text1"/>
        </w:rPr>
        <w:t xml:space="preserve">Data Used </w:t>
      </w:r>
      <w:r w:rsidR="00B81088">
        <w:rPr>
          <w:b/>
          <w:bCs/>
          <w:color w:val="000000" w:themeColor="text1"/>
        </w:rPr>
        <w:t>f</w:t>
      </w:r>
      <w:r>
        <w:rPr>
          <w:b/>
          <w:bCs/>
          <w:color w:val="000000" w:themeColor="text1"/>
        </w:rPr>
        <w:t>or Study</w:t>
      </w:r>
    </w:p>
    <w:p w14:paraId="4D5360F4" w14:textId="24B29B09" w:rsidR="006E643B" w:rsidRPr="00D22578" w:rsidRDefault="006E643B" w:rsidP="00E92335">
      <w:pPr>
        <w:spacing w:line="480" w:lineRule="auto"/>
        <w:rPr>
          <w:color w:val="000000" w:themeColor="text1"/>
        </w:rPr>
      </w:pPr>
      <w:r w:rsidRPr="00D22578">
        <w:rPr>
          <w:color w:val="000000" w:themeColor="text1"/>
        </w:rPr>
        <w:t>Data was acquired from MASSIVE</w:t>
      </w:r>
      <w:r w:rsidR="0022623F" w:rsidRPr="00D22578">
        <w:rPr>
          <w:color w:val="000000" w:themeColor="text1"/>
        </w:rPr>
        <w:t xml:space="preserve"> from a previously ran, analyzed, and published MSP-MS experiment (</w:t>
      </w:r>
      <w:commentRangeStart w:id="2"/>
      <w:r w:rsidR="0022623F" w:rsidRPr="00D22578">
        <w:rPr>
          <w:rFonts w:ascii="Helvetica Neue" w:hAnsi="Helvetica Neue"/>
          <w:color w:val="000000" w:themeColor="text1"/>
          <w:shd w:val="clear" w:color="auto" w:fill="FFFFFF"/>
        </w:rPr>
        <w:t>PMID: </w:t>
      </w:r>
      <w:hyperlink r:id="rId12" w:history="1">
        <w:r w:rsidR="0022623F" w:rsidRPr="00D22578">
          <w:rPr>
            <w:rStyle w:val="Hyperlink"/>
            <w:rFonts w:ascii="Helvetica Neue" w:hAnsi="Helvetica Neue"/>
            <w:color w:val="000000" w:themeColor="text1"/>
            <w:shd w:val="clear" w:color="auto" w:fill="FFFFFF"/>
          </w:rPr>
          <w:t>34153188</w:t>
        </w:r>
      </w:hyperlink>
      <w:commentRangeEnd w:id="2"/>
      <w:r w:rsidR="00751FFC" w:rsidRPr="00D22578">
        <w:rPr>
          <w:rStyle w:val="CommentReference"/>
          <w:color w:val="000000" w:themeColor="text1"/>
        </w:rPr>
        <w:commentReference w:id="2"/>
      </w:r>
      <w:r w:rsidR="0022623F" w:rsidRPr="00D22578">
        <w:rPr>
          <w:color w:val="000000" w:themeColor="text1"/>
        </w:rPr>
        <w:t>)</w:t>
      </w:r>
      <w:r w:rsidR="00751FFC" w:rsidRPr="00D22578">
        <w:rPr>
          <w:color w:val="000000" w:themeColor="text1"/>
        </w:rPr>
        <w:t xml:space="preserve">. In brief, samples were incubated with the peptide library </w:t>
      </w:r>
      <w:r w:rsidR="00751FFC" w:rsidRPr="00D22578">
        <w:rPr>
          <w:color w:val="000000" w:themeColor="text1"/>
        </w:rPr>
        <w:lastRenderedPageBreak/>
        <w:t xml:space="preserve">such that each of the 228 peptides were at a concentration of 0.5 </w:t>
      </w:r>
      <w:r w:rsidR="00751FFC" w:rsidRPr="00D22578">
        <w:rPr>
          <w:color w:val="000000" w:themeColor="text1"/>
        </w:rPr>
        <w:sym w:font="Symbol" w:char="F06D"/>
      </w:r>
      <w:r w:rsidR="00751FFC" w:rsidRPr="00D22578">
        <w:rPr>
          <w:color w:val="000000" w:themeColor="text1"/>
        </w:rPr>
        <w:t>M. After incubation at 37</w:t>
      </w:r>
      <w:r w:rsidR="00751FFC" w:rsidRPr="00D22578">
        <w:rPr>
          <w:color w:val="000000" w:themeColor="text1"/>
        </w:rPr>
        <w:sym w:font="Symbol" w:char="F0B0"/>
      </w:r>
      <w:r w:rsidR="00751FFC" w:rsidRPr="00D22578">
        <w:rPr>
          <w:color w:val="000000" w:themeColor="text1"/>
        </w:rPr>
        <w:t xml:space="preserve">C and at respective timepoints, the reaction was quenched by addition of </w:t>
      </w:r>
      <w:proofErr w:type="spellStart"/>
      <w:r w:rsidR="00751FFC" w:rsidRPr="00D22578">
        <w:rPr>
          <w:color w:val="000000" w:themeColor="text1"/>
        </w:rPr>
        <w:t>GuHCl</w:t>
      </w:r>
      <w:proofErr w:type="spellEnd"/>
      <w:r w:rsidR="00751FFC" w:rsidRPr="00D22578">
        <w:rPr>
          <w:color w:val="000000" w:themeColor="text1"/>
        </w:rPr>
        <w:t xml:space="preserve">. These samples were desalted with C18 columns, and ~0.4 </w:t>
      </w:r>
      <w:r w:rsidR="00751FFC" w:rsidRPr="00D22578">
        <w:rPr>
          <w:color w:val="000000" w:themeColor="text1"/>
        </w:rPr>
        <w:sym w:font="Symbol" w:char="F06D"/>
      </w:r>
      <w:r w:rsidR="00751FFC" w:rsidRPr="00D22578">
        <w:rPr>
          <w:color w:val="000000" w:themeColor="text1"/>
        </w:rPr>
        <w:t xml:space="preserve">g of each sample was subjected to LC-MS/MS with an Ultimate 3000 HPLC and Q-Exactive mass spectrometer using the previously reported parameters (Thermo Fisher Scientific, </w:t>
      </w:r>
      <w:r w:rsidR="00751FFC" w:rsidRPr="00D22578">
        <w:rPr>
          <w:rFonts w:ascii="Helvetica Neue" w:hAnsi="Helvetica Neue"/>
          <w:color w:val="000000" w:themeColor="text1"/>
          <w:shd w:val="clear" w:color="auto" w:fill="FFFFFF"/>
        </w:rPr>
        <w:t>PMID: </w:t>
      </w:r>
      <w:hyperlink r:id="rId13" w:history="1">
        <w:r w:rsidR="00751FFC" w:rsidRPr="00D22578">
          <w:rPr>
            <w:rStyle w:val="Hyperlink"/>
            <w:rFonts w:ascii="Helvetica Neue" w:hAnsi="Helvetica Neue"/>
            <w:color w:val="000000" w:themeColor="text1"/>
            <w:shd w:val="clear" w:color="auto" w:fill="FFFFFF"/>
          </w:rPr>
          <w:t>34153188</w:t>
        </w:r>
      </w:hyperlink>
      <w:r w:rsidR="00751FFC" w:rsidRPr="00D22578">
        <w:rPr>
          <w:color w:val="000000" w:themeColor="text1"/>
        </w:rPr>
        <w:t xml:space="preserve">). </w:t>
      </w:r>
    </w:p>
    <w:p w14:paraId="6CE6BC36" w14:textId="73B2FE26" w:rsidR="005F655F" w:rsidRDefault="005F655F" w:rsidP="00E92335">
      <w:pPr>
        <w:spacing w:line="480" w:lineRule="auto"/>
        <w:rPr>
          <w:b/>
          <w:bCs/>
          <w:color w:val="000000" w:themeColor="text1"/>
        </w:rPr>
      </w:pPr>
    </w:p>
    <w:p w14:paraId="59486930" w14:textId="3C6C87A8" w:rsidR="006E643B" w:rsidRDefault="005F655F" w:rsidP="00E92335">
      <w:pPr>
        <w:spacing w:line="480" w:lineRule="auto"/>
        <w:rPr>
          <w:b/>
          <w:bCs/>
          <w:color w:val="000000" w:themeColor="text1"/>
        </w:rPr>
      </w:pPr>
      <w:r>
        <w:rPr>
          <w:b/>
          <w:bCs/>
          <w:color w:val="000000" w:themeColor="text1"/>
        </w:rPr>
        <w:t>Peaks Processing</w:t>
      </w:r>
    </w:p>
    <w:p w14:paraId="750E78DA" w14:textId="524EB414" w:rsidR="007527A3" w:rsidRDefault="00C92A8D" w:rsidP="00E92335">
      <w:pPr>
        <w:spacing w:line="480" w:lineRule="auto"/>
        <w:rPr>
          <w:color w:val="000000" w:themeColor="text1"/>
        </w:rPr>
      </w:pPr>
      <w:r>
        <w:rPr>
          <w:color w:val="000000" w:themeColor="text1"/>
        </w:rPr>
        <w:t xml:space="preserve">Data </w:t>
      </w:r>
      <w:r w:rsidR="00890AF4">
        <w:rPr>
          <w:color w:val="000000" w:themeColor="text1"/>
        </w:rPr>
        <w:t xml:space="preserve">from all mass </w:t>
      </w:r>
      <w:r w:rsidR="00562D02">
        <w:rPr>
          <w:color w:val="000000" w:themeColor="text1"/>
        </w:rPr>
        <w:t>spectrometry</w:t>
      </w:r>
      <w:r w:rsidR="00890AF4">
        <w:rPr>
          <w:color w:val="000000" w:themeColor="text1"/>
        </w:rPr>
        <w:t xml:space="preserve"> runs was processed using PEAKS software</w:t>
      </w:r>
      <w:r w:rsidR="009C02B1">
        <w:rPr>
          <w:color w:val="000000" w:themeColor="text1"/>
        </w:rPr>
        <w:t xml:space="preserve">, ultimately producing a </w:t>
      </w:r>
      <w:r w:rsidR="009C02B1" w:rsidRPr="009C02B1">
        <w:rPr>
          <w:color w:val="000000" w:themeColor="text1"/>
        </w:rPr>
        <w:t>protein-peptides-id.csv</w:t>
      </w:r>
      <w:r w:rsidR="009C02B1">
        <w:rPr>
          <w:color w:val="000000" w:themeColor="text1"/>
        </w:rPr>
        <w:t xml:space="preserve"> and </w:t>
      </w:r>
      <w:r w:rsidR="009C02B1" w:rsidRPr="009C02B1">
        <w:rPr>
          <w:color w:val="000000" w:themeColor="text1"/>
        </w:rPr>
        <w:t>protein-peptides-lfq.csv</w:t>
      </w:r>
      <w:r w:rsidR="009C02B1">
        <w:rPr>
          <w:color w:val="000000" w:themeColor="text1"/>
        </w:rPr>
        <w:t xml:space="preserve"> file. </w:t>
      </w:r>
      <w:r w:rsidR="00562D02">
        <w:rPr>
          <w:color w:val="000000" w:themeColor="text1"/>
        </w:rPr>
        <w:t>For each sample experiment specific parameters were specified</w:t>
      </w:r>
      <w:r w:rsidR="007A6E4D">
        <w:rPr>
          <w:color w:val="000000" w:themeColor="text1"/>
        </w:rPr>
        <w:t xml:space="preserve"> as follows</w:t>
      </w:r>
      <w:r w:rsidR="00562D02">
        <w:rPr>
          <w:color w:val="000000" w:themeColor="text1"/>
        </w:rPr>
        <w:t>:</w:t>
      </w:r>
      <w:r w:rsidR="009C02B1">
        <w:rPr>
          <w:color w:val="000000" w:themeColor="text1"/>
        </w:rPr>
        <w:t xml:space="preserve"> Q-</w:t>
      </w:r>
      <w:r w:rsidR="00562D02">
        <w:rPr>
          <w:color w:val="000000" w:themeColor="text1"/>
        </w:rPr>
        <w:t>Exactive</w:t>
      </w:r>
      <w:r w:rsidR="009C02B1">
        <w:rPr>
          <w:color w:val="000000" w:themeColor="text1"/>
        </w:rPr>
        <w:t xml:space="preserve"> instrument, HCD fragmentation, no enzyme. Scans were merged with a retention time window of 0.8 min, and precursor m/z error tolerance of 10 ppm.</w:t>
      </w:r>
      <w:r w:rsidR="00562D02">
        <w:rPr>
          <w:color w:val="000000" w:themeColor="text1"/>
        </w:rPr>
        <w:t xml:space="preserve"> Precursor mass was corrected. Scans were filtered to include retention time between 0 and 95 min with a precursor mass tolerance of 10 ppm. For identification, a precursor mass tolerance of 20 ppm using monoisotopic mass and a fragmentation ion of 0.01 Da was specified. </w:t>
      </w:r>
      <w:r w:rsidR="00C52FDC">
        <w:rPr>
          <w:color w:val="000000" w:themeColor="text1"/>
        </w:rPr>
        <w:t xml:space="preserve">No </w:t>
      </w:r>
      <w:r w:rsidR="00562D02">
        <w:rPr>
          <w:color w:val="000000" w:themeColor="text1"/>
        </w:rPr>
        <w:t>PTMs were included in the search</w:t>
      </w:r>
      <w:r w:rsidR="00C52FDC">
        <w:rPr>
          <w:color w:val="000000" w:themeColor="text1"/>
        </w:rPr>
        <w:t>.</w:t>
      </w:r>
      <w:r w:rsidR="00562D02">
        <w:rPr>
          <w:color w:val="000000" w:themeColor="text1"/>
        </w:rPr>
        <w:t xml:space="preserve"> The database used was the peptide library used in the MSP-MS experiment</w:t>
      </w:r>
      <w:r w:rsidR="00D22578" w:rsidRPr="00D22578">
        <w:rPr>
          <w:color w:val="000000" w:themeColor="text1"/>
        </w:rPr>
        <w:t>.</w:t>
      </w:r>
      <w:r w:rsidR="00D22578">
        <w:rPr>
          <w:color w:val="000000" w:themeColor="text1"/>
        </w:rPr>
        <w:t xml:space="preserve"> </w:t>
      </w:r>
      <w:r w:rsidR="00562D02" w:rsidRPr="00562D02">
        <w:rPr>
          <w:color w:val="000000" w:themeColor="text1"/>
        </w:rPr>
        <w:t xml:space="preserve">FDR was </w:t>
      </w:r>
      <w:r w:rsidR="00562D02">
        <w:rPr>
          <w:color w:val="000000" w:themeColor="text1"/>
        </w:rPr>
        <w:t xml:space="preserve">estimated using decoy- fusion strategy. Label free quantification was performed with a mass error tolerance of 9 ppm, retention time shift tolerance of 3 minutes. Replicate samples were added to </w:t>
      </w:r>
      <w:r w:rsidR="00791827">
        <w:rPr>
          <w:color w:val="000000" w:themeColor="text1"/>
        </w:rPr>
        <w:t>n</w:t>
      </w:r>
      <w:r w:rsidR="00562D02">
        <w:rPr>
          <w:color w:val="000000" w:themeColor="text1"/>
        </w:rPr>
        <w:t>ew group</w:t>
      </w:r>
      <w:r w:rsidR="00791827">
        <w:rPr>
          <w:color w:val="000000" w:themeColor="text1"/>
        </w:rPr>
        <w:t>s</w:t>
      </w:r>
      <w:r w:rsidR="00562D02">
        <w:rPr>
          <w:color w:val="000000" w:themeColor="text1"/>
        </w:rPr>
        <w:t xml:space="preserve">.  </w:t>
      </w:r>
    </w:p>
    <w:p w14:paraId="01B0C4AB" w14:textId="77777777" w:rsidR="00DF37E1" w:rsidRDefault="00DF37E1" w:rsidP="00DF37E1">
      <w:pPr>
        <w:spacing w:line="480" w:lineRule="auto"/>
        <w:rPr>
          <w:color w:val="000000" w:themeColor="text1"/>
        </w:rPr>
      </w:pPr>
    </w:p>
    <w:p w14:paraId="22B8EAD1" w14:textId="343C9318" w:rsidR="00DF37E1" w:rsidRDefault="00DF37E1" w:rsidP="00DF37E1">
      <w:pPr>
        <w:spacing w:line="480" w:lineRule="auto"/>
        <w:rPr>
          <w:color w:val="000000" w:themeColor="text1"/>
        </w:rPr>
      </w:pPr>
      <w:r>
        <w:rPr>
          <w:color w:val="000000" w:themeColor="text1"/>
        </w:rPr>
        <w:t xml:space="preserve">The protein-peptides-lfq.csv file was prepared by navigating to the quantification options setting the normalization factor to “No normalization”, changing peptide filters to include </w:t>
      </w:r>
      <w:r>
        <w:rPr>
          <w:color w:val="000000" w:themeColor="text1"/>
        </w:rPr>
        <w:lastRenderedPageBreak/>
        <w:t xml:space="preserve">all peptides (quality &gt;= 0, </w:t>
      </w:r>
      <w:proofErr w:type="spellStart"/>
      <w:r>
        <w:rPr>
          <w:color w:val="000000" w:themeColor="text1"/>
        </w:rPr>
        <w:t>Avg.Area</w:t>
      </w:r>
      <w:proofErr w:type="spellEnd"/>
      <w:r>
        <w:rPr>
          <w:color w:val="000000" w:themeColor="text1"/>
        </w:rPr>
        <w:t xml:space="preserve"> &gt;= 0, Peptide ID Count &gt;=0, charge +1 - +10, and at least 1 confident sample). </w:t>
      </w:r>
      <w:r w:rsidRPr="00DF37E1">
        <w:rPr>
          <w:color w:val="000000" w:themeColor="text1"/>
        </w:rPr>
        <w:t xml:space="preserve">Protein </w:t>
      </w:r>
      <w:r>
        <w:rPr>
          <w:color w:val="000000" w:themeColor="text1"/>
        </w:rPr>
        <w:t>f</w:t>
      </w:r>
      <w:r w:rsidRPr="00DF37E1">
        <w:rPr>
          <w:color w:val="000000" w:themeColor="text1"/>
        </w:rPr>
        <w:t>ilters were changed so no filtering occurs</w:t>
      </w:r>
      <w:r>
        <w:rPr>
          <w:color w:val="000000" w:themeColor="text1"/>
        </w:rPr>
        <w:t xml:space="preserve"> (Signif</w:t>
      </w:r>
      <w:r w:rsidR="00751FFC">
        <w:rPr>
          <w:color w:val="000000" w:themeColor="text1"/>
        </w:rPr>
        <w:t>i</w:t>
      </w:r>
      <w:r>
        <w:rPr>
          <w:color w:val="000000" w:themeColor="text1"/>
        </w:rPr>
        <w:t>cance &gt;=0).</w:t>
      </w:r>
      <w:r w:rsidRPr="00DF37E1">
        <w:rPr>
          <w:color w:val="000000" w:themeColor="text1"/>
        </w:rPr>
        <w:t xml:space="preserve"> </w:t>
      </w:r>
      <w:r>
        <w:rPr>
          <w:color w:val="000000" w:themeColor="text1"/>
        </w:rPr>
        <w:t xml:space="preserve"> Supporting peptides were then exported and file name was changed to protein-peptides-lfq.csv. </w:t>
      </w:r>
    </w:p>
    <w:p w14:paraId="3964044F" w14:textId="77777777" w:rsidR="00DF37E1" w:rsidRDefault="00DF37E1" w:rsidP="00DF37E1">
      <w:pPr>
        <w:spacing w:line="480" w:lineRule="auto"/>
        <w:rPr>
          <w:color w:val="000000" w:themeColor="text1"/>
        </w:rPr>
      </w:pPr>
    </w:p>
    <w:p w14:paraId="7B44F004" w14:textId="6F8B43F1" w:rsidR="007527A3" w:rsidRDefault="00DF37E1" w:rsidP="00E92335">
      <w:pPr>
        <w:spacing w:line="480" w:lineRule="auto"/>
        <w:rPr>
          <w:color w:val="000000" w:themeColor="text1"/>
        </w:rPr>
      </w:pPr>
      <w:r>
        <w:rPr>
          <w:color w:val="000000" w:themeColor="text1"/>
        </w:rPr>
        <w:t>The protein-peptides-id.csv file was prepared by adjusting the FDR setting to 1%.  Supporting peptides were then exported and file name was changed to protein-peptides-id.csv</w:t>
      </w:r>
      <w:r w:rsidR="00751FFC">
        <w:rPr>
          <w:color w:val="000000" w:themeColor="text1"/>
        </w:rPr>
        <w:t>.</w:t>
      </w:r>
    </w:p>
    <w:p w14:paraId="7DE7AE94" w14:textId="77777777" w:rsidR="00562D02" w:rsidRDefault="00562D02" w:rsidP="00E92335">
      <w:pPr>
        <w:spacing w:line="480" w:lineRule="auto"/>
        <w:rPr>
          <w:color w:val="000000" w:themeColor="text1"/>
        </w:rPr>
      </w:pPr>
    </w:p>
    <w:p w14:paraId="0A501368" w14:textId="2A9D09C8" w:rsidR="00FC42E3" w:rsidRDefault="00616263" w:rsidP="00E92335">
      <w:pPr>
        <w:spacing w:line="480" w:lineRule="auto"/>
        <w:rPr>
          <w:sz w:val="32"/>
          <w:szCs w:val="32"/>
        </w:rPr>
      </w:pPr>
      <w:r>
        <w:rPr>
          <w:sz w:val="32"/>
          <w:szCs w:val="32"/>
        </w:rPr>
        <w:t>Results</w:t>
      </w:r>
      <w:r w:rsidRPr="00616263">
        <w:rPr>
          <w:sz w:val="32"/>
          <w:szCs w:val="32"/>
        </w:rPr>
        <w:t>:</w:t>
      </w:r>
    </w:p>
    <w:p w14:paraId="6FB329D4" w14:textId="6FB274C7" w:rsidR="0037723F" w:rsidRDefault="00FC42E3" w:rsidP="00E92335">
      <w:pPr>
        <w:spacing w:line="480" w:lineRule="auto"/>
      </w:pPr>
      <w:r>
        <w:t xml:space="preserve">The </w:t>
      </w:r>
      <w:proofErr w:type="spellStart"/>
      <w:r>
        <w:t>mspms</w:t>
      </w:r>
      <w:proofErr w:type="spellEnd"/>
      <w:r>
        <w:t xml:space="preserve"> R package</w:t>
      </w:r>
      <w:r w:rsidR="0037723F">
        <w:t xml:space="preserve"> was</w:t>
      </w:r>
      <w:r>
        <w:t xml:space="preserve"> designed to be flexible </w:t>
      </w:r>
      <w:r w:rsidR="00E838BE">
        <w:t>and robust while providing</w:t>
      </w:r>
      <w:r w:rsidR="0037723F">
        <w:t xml:space="preserve"> f</w:t>
      </w:r>
      <w:r>
        <w:t xml:space="preserve">unctionality that prioritizes </w:t>
      </w:r>
      <w:r w:rsidR="0037723F">
        <w:t>speed and reproducibility of analysis</w:t>
      </w:r>
      <w:r>
        <w:t xml:space="preserve">. </w:t>
      </w:r>
      <w:r w:rsidR="0037723F">
        <w:t>This is implemented as a package o</w:t>
      </w:r>
      <w:r w:rsidR="00991BF9">
        <w:t xml:space="preserve">f </w:t>
      </w:r>
      <w:r w:rsidR="0037723F">
        <w:t xml:space="preserve">modular functions that </w:t>
      </w:r>
      <w:r w:rsidR="00955E34">
        <w:t>are unified by</w:t>
      </w:r>
      <w:r w:rsidR="0037723F">
        <w:t xml:space="preserve"> one of four goals</w:t>
      </w:r>
      <w:r>
        <w:t>, preprocessing the data, normalizing, statistics/data preparation, and visualization</w:t>
      </w:r>
      <w:r w:rsidR="0037723F">
        <w:t xml:space="preserve"> (Figure 1A). </w:t>
      </w:r>
    </w:p>
    <w:p w14:paraId="12CD0792" w14:textId="77777777" w:rsidR="00327323" w:rsidRDefault="00327323" w:rsidP="00E92335">
      <w:pPr>
        <w:spacing w:line="480" w:lineRule="auto"/>
      </w:pPr>
    </w:p>
    <w:p w14:paraId="77676C2C" w14:textId="0B72EBDA" w:rsidR="00984494" w:rsidRDefault="00984494" w:rsidP="00E92335">
      <w:pPr>
        <w:spacing w:line="480" w:lineRule="auto"/>
      </w:pPr>
      <w:r>
        <w:t xml:space="preserve">To initially explore our </w:t>
      </w:r>
      <w:r w:rsidR="00684EFE">
        <w:t>cathepsin</w:t>
      </w:r>
      <w:r>
        <w:t xml:space="preserve"> MSP-MS dataset, we </w:t>
      </w:r>
      <w:r w:rsidR="006F0FA7">
        <w:t xml:space="preserve">applied the </w:t>
      </w:r>
      <w:proofErr w:type="spellStart"/>
      <w:r w:rsidR="006F0FA7">
        <w:t>mspms</w:t>
      </w:r>
      <w:proofErr w:type="spellEnd"/>
      <w:r w:rsidR="006F0FA7">
        <w:t xml:space="preserve"> package to investigate</w:t>
      </w:r>
      <w:r>
        <w:t xml:space="preserve"> global patterns in the data through </w:t>
      </w:r>
      <w:r w:rsidR="006F0FA7">
        <w:t>principal</w:t>
      </w:r>
      <w:r>
        <w:t xml:space="preserve"> coordinate and unsupervised </w:t>
      </w:r>
      <w:r w:rsidR="006F0FA7" w:rsidRPr="006F0FA7">
        <w:t>hierarchical</w:t>
      </w:r>
      <w:r w:rsidR="006F0FA7">
        <w:t xml:space="preserve"> </w:t>
      </w:r>
      <w:r>
        <w:t>clustering</w:t>
      </w:r>
      <w:r w:rsidR="006F0FA7">
        <w:t xml:space="preserve"> analyses</w:t>
      </w:r>
      <w:r>
        <w:t>.</w:t>
      </w:r>
      <w:r w:rsidR="006F0FA7">
        <w:t xml:space="preserve"> The principal </w:t>
      </w:r>
      <w:r w:rsidR="00A34F2E">
        <w:t>component</w:t>
      </w:r>
      <w:r w:rsidR="006F0FA7">
        <w:t xml:space="preserve"> </w:t>
      </w:r>
      <w:r>
        <w:t xml:space="preserve">analysis </w:t>
      </w:r>
      <w:r w:rsidR="00FC42E3">
        <w:t xml:space="preserve">showed </w:t>
      </w:r>
      <w:r w:rsidR="0037723F">
        <w:t xml:space="preserve">that all replicates within each group (as designated by combination of condition and timepoint) clustered tightly together, as </w:t>
      </w:r>
      <w:r>
        <w:t>demonstrated</w:t>
      </w:r>
      <w:r w:rsidR="0037723F">
        <w:t xml:space="preserve"> by the 95% confidence intervals of the eclipses surrounding the points</w:t>
      </w:r>
      <w:r w:rsidR="00FC42E3">
        <w:t xml:space="preserve"> (</w:t>
      </w:r>
      <w:commentRangeStart w:id="3"/>
      <w:r w:rsidR="00FC42E3">
        <w:t>Figure 1B</w:t>
      </w:r>
      <w:commentRangeEnd w:id="3"/>
      <w:r w:rsidR="00967829">
        <w:rPr>
          <w:rStyle w:val="CommentReference"/>
        </w:rPr>
        <w:commentReference w:id="3"/>
      </w:r>
      <w:r w:rsidR="00FC42E3">
        <w:t xml:space="preserve">). </w:t>
      </w:r>
      <w:r w:rsidR="00A34F2E">
        <w:t>C</w:t>
      </w:r>
      <w:r w:rsidR="00684EFE">
        <w:t>athepsin</w:t>
      </w:r>
      <w:r w:rsidR="00FC42E3">
        <w:t xml:space="preserve"> L samples were </w:t>
      </w:r>
      <w:r w:rsidR="00A34F2E">
        <w:t>observed to be</w:t>
      </w:r>
      <w:r w:rsidR="00FC42E3">
        <w:t xml:space="preserve"> distinct</w:t>
      </w:r>
      <w:r w:rsidR="0037723F">
        <w:t xml:space="preserve"> and </w:t>
      </w:r>
      <w:r w:rsidR="00FC42E3">
        <w:t>separated from the others along</w:t>
      </w:r>
      <w:r>
        <w:t xml:space="preserve"> the</w:t>
      </w:r>
      <w:r w:rsidR="00FC42E3">
        <w:t xml:space="preserve"> PC1</w:t>
      </w:r>
      <w:r>
        <w:t xml:space="preserve"> axis</w:t>
      </w:r>
      <w:r w:rsidR="00FC42E3">
        <w:t>.</w:t>
      </w:r>
      <w:r>
        <w:t xml:space="preserve"> Notably, this included</w:t>
      </w:r>
      <w:r w:rsidR="006F0FA7">
        <w:t xml:space="preserve"> cathepsin L samples</w:t>
      </w:r>
      <w:r w:rsidR="00A34F2E">
        <w:t xml:space="preserve"> </w:t>
      </w:r>
      <w:r w:rsidR="00A34F2E">
        <w:lastRenderedPageBreak/>
        <w:t>at T0</w:t>
      </w:r>
      <w:r>
        <w:t xml:space="preserve">. </w:t>
      </w:r>
      <w:r w:rsidR="006F0FA7">
        <w:t>We also observed that s</w:t>
      </w:r>
      <w:r>
        <w:t xml:space="preserve">amples treated for 15 minutes with </w:t>
      </w:r>
      <w:r w:rsidR="00A34F2E">
        <w:t>b</w:t>
      </w:r>
      <w:r>
        <w:t>ovine</w:t>
      </w:r>
      <w:r w:rsidR="0037723F">
        <w:t xml:space="preserve"> </w:t>
      </w:r>
      <w:r w:rsidR="00684EFE">
        <w:t>cathepsin</w:t>
      </w:r>
      <w:r w:rsidR="0037723F">
        <w:t xml:space="preserve"> B </w:t>
      </w:r>
      <w:r>
        <w:t xml:space="preserve">occupied </w:t>
      </w:r>
      <w:r w:rsidR="0037723F">
        <w:t xml:space="preserve">a </w:t>
      </w:r>
      <w:r w:rsidR="006F0FA7">
        <w:t>distinct</w:t>
      </w:r>
      <w:r w:rsidR="0037723F">
        <w:t xml:space="preserve"> space along</w:t>
      </w:r>
      <w:r>
        <w:t xml:space="preserve"> the</w:t>
      </w:r>
      <w:r w:rsidR="0037723F">
        <w:t xml:space="preserve"> PC2</w:t>
      </w:r>
      <w:r>
        <w:t xml:space="preserve"> axis</w:t>
      </w:r>
      <w:r w:rsidR="0037723F">
        <w:t>.</w:t>
      </w:r>
      <w:r w:rsidR="006F0FA7">
        <w:t xml:space="preserve"> These high-level observations were reflected in our unsupervised </w:t>
      </w:r>
      <w:r w:rsidR="006F0FA7" w:rsidRPr="006F0FA7">
        <w:t>hierarchical</w:t>
      </w:r>
      <w:r w:rsidR="006F0FA7">
        <w:t xml:space="preserve"> clustering analysis, but the heatmap provide</w:t>
      </w:r>
      <w:r w:rsidR="0061465E">
        <w:t>d</w:t>
      </w:r>
      <w:r w:rsidR="006F0FA7">
        <w:t xml:space="preserve"> additional information allowing us to more clearly visualize differences</w:t>
      </w:r>
      <w:r w:rsidR="00A34F2E">
        <w:t xml:space="preserve"> in peptide abundances</w:t>
      </w:r>
      <w:r w:rsidR="006F0FA7">
        <w:t xml:space="preserve"> between groups. Replicates belonging to the same condition and time clustered together almost</w:t>
      </w:r>
      <w:r w:rsidR="0061465E">
        <w:t xml:space="preserve"> perfectly</w:t>
      </w:r>
      <w:r w:rsidR="006F0FA7">
        <w:t xml:space="preserve">, and distinct groups of peptides were observed to be more abundant by condition and time (Figure 1C). Notably, T0 samples </w:t>
      </w:r>
      <w:r w:rsidR="0061465E">
        <w:t xml:space="preserve">also </w:t>
      </w:r>
      <w:r w:rsidR="006F0FA7">
        <w:t xml:space="preserve">tended to cluster together by </w:t>
      </w:r>
      <w:r w:rsidR="00047FCB">
        <w:t xml:space="preserve">the </w:t>
      </w:r>
      <w:r w:rsidR="00684EFE">
        <w:t>cathepsin</w:t>
      </w:r>
      <w:r w:rsidR="00047FCB">
        <w:t xml:space="preserve"> present</w:t>
      </w:r>
      <w:r w:rsidR="0061465E">
        <w:t>.</w:t>
      </w:r>
    </w:p>
    <w:p w14:paraId="6AD8B587" w14:textId="77777777" w:rsidR="00E81095" w:rsidRDefault="00E81095" w:rsidP="00E92335">
      <w:pPr>
        <w:spacing w:line="480" w:lineRule="auto"/>
      </w:pPr>
    </w:p>
    <w:p w14:paraId="4790810A" w14:textId="7C1E06E1" w:rsidR="00E81095" w:rsidRDefault="00E81095" w:rsidP="00E92335">
      <w:pPr>
        <w:spacing w:line="480" w:lineRule="auto"/>
      </w:pPr>
      <w:r>
        <w:t>We then further investigated the high-level differences between bovine and human cathepsin B that were apparent in the PCA and unsupervised hierarchical clustering analysis by looking at the overlap</w:t>
      </w:r>
      <w:r w:rsidR="00967829">
        <w:t xml:space="preserve"> of</w:t>
      </w:r>
      <w:r>
        <w:t xml:space="preserve"> differentially abundant </w:t>
      </w:r>
      <w:r w:rsidR="00967829">
        <w:t xml:space="preserve">peptides </w:t>
      </w:r>
      <w:r>
        <w:t xml:space="preserve">relative to time 0 between the bovine and human cathepsin B. We observed that 162 (60%) of the significant cleavages were exclusive to bovine cathepsin B, 61 (23%) were shared between bovine cathepsin B and human cathepsin B at all time points, while virtually no significant cleavages were exclusive to human cathepsin B, either after 15 minutes (0, 0%), or after 60 minutes (3, 1%) (Supplementary Figure </w:t>
      </w:r>
      <w:r w:rsidR="00A34F2E">
        <w:t>1</w:t>
      </w:r>
      <w:r>
        <w:t xml:space="preserve">). The number of significant peptides shared uniquely between human and bovine cathepsin B increased over time, with 1 (0%) after 15 minutes, and 41 (15%) after 60 minutes. </w:t>
      </w:r>
    </w:p>
    <w:p w14:paraId="48E1789D" w14:textId="77777777" w:rsidR="006F0FA7" w:rsidRDefault="006F0FA7" w:rsidP="00E92335">
      <w:pPr>
        <w:spacing w:line="480" w:lineRule="auto"/>
      </w:pPr>
    </w:p>
    <w:p w14:paraId="0E02C27D" w14:textId="682377B8" w:rsidR="00E81095" w:rsidRDefault="00984494" w:rsidP="00E92335">
      <w:pPr>
        <w:spacing w:line="480" w:lineRule="auto"/>
      </w:pPr>
      <w:r>
        <w:t xml:space="preserve">We then analyzed the significant differences </w:t>
      </w:r>
      <w:r w:rsidR="0061465E">
        <w:t xml:space="preserve">for each </w:t>
      </w:r>
      <w:r w:rsidR="00684EFE">
        <w:t>cathepsin</w:t>
      </w:r>
      <w:r w:rsidR="0061465E">
        <w:t xml:space="preserve"> relative</w:t>
      </w:r>
      <w:r>
        <w:t xml:space="preserve"> to time 0 by performing</w:t>
      </w:r>
      <w:r w:rsidR="0061465E">
        <w:t xml:space="preserve"> t-tests, calculating the log2 fold change, and plotting the resulting data as </w:t>
      </w:r>
      <w:r w:rsidR="0061465E">
        <w:lastRenderedPageBreak/>
        <w:t xml:space="preserve">volcano plots </w:t>
      </w:r>
      <w:r w:rsidR="007B7048">
        <w:t>(Figure 2A). The number of significant</w:t>
      </w:r>
      <w:r w:rsidR="0061465E">
        <w:t>ly different</w:t>
      </w:r>
      <w:r w:rsidR="007B7048">
        <w:t xml:space="preserve"> peptides</w:t>
      </w:r>
      <w:r w:rsidR="0061465E">
        <w:t xml:space="preserve"> (as defined as peptides having a log2</w:t>
      </w:r>
      <w:r w:rsidR="0071423A">
        <w:t xml:space="preserve"> fold change</w:t>
      </w:r>
      <w:r w:rsidR="0061465E">
        <w:t xml:space="preserve"> &gt;3 and </w:t>
      </w:r>
      <w:proofErr w:type="spellStart"/>
      <w:r w:rsidR="0061465E">
        <w:t>p.adj</w:t>
      </w:r>
      <w:proofErr w:type="spellEnd"/>
      <w:r w:rsidR="0061465E">
        <w:t xml:space="preserve"> &lt;= 0.05 relative to time 0) </w:t>
      </w:r>
      <w:r w:rsidR="007B7048">
        <w:t xml:space="preserve">increased for each </w:t>
      </w:r>
      <w:r w:rsidR="0061465E">
        <w:t xml:space="preserve">cathepsin as incubation time increased </w:t>
      </w:r>
      <w:r w:rsidR="003F4813">
        <w:t xml:space="preserve">(Supplementary Figure </w:t>
      </w:r>
      <w:r w:rsidR="00A34F2E">
        <w:t>2</w:t>
      </w:r>
      <w:r w:rsidR="003F4813">
        <w:t>)</w:t>
      </w:r>
      <w:r w:rsidR="007B7048">
        <w:t xml:space="preserve">.  </w:t>
      </w:r>
    </w:p>
    <w:p w14:paraId="14B81E6E" w14:textId="75FA4184" w:rsidR="0061465E" w:rsidRDefault="0061465E" w:rsidP="00E92335">
      <w:pPr>
        <w:spacing w:line="480" w:lineRule="auto"/>
      </w:pPr>
    </w:p>
    <w:p w14:paraId="2BF4BCFA" w14:textId="2F76EA4D" w:rsidR="00907517" w:rsidRDefault="0061465E" w:rsidP="00E92335">
      <w:pPr>
        <w:spacing w:line="480" w:lineRule="auto"/>
      </w:pPr>
      <w:r>
        <w:t>Next, we examined the amino acid positions of the original peptide library these significant cleavages occurred at</w:t>
      </w:r>
      <w:r w:rsidR="00E81095">
        <w:t xml:space="preserve"> in order to determine the positional substrate specificity of each cathepsin</w:t>
      </w:r>
      <w:r>
        <w:t>.</w:t>
      </w:r>
      <w:r w:rsidR="00E81095">
        <w:t xml:space="preserve"> We observed a clear enrichment</w:t>
      </w:r>
      <w:r w:rsidR="00967829">
        <w:t xml:space="preserve"> of</w:t>
      </w:r>
      <w:r w:rsidR="00E81095">
        <w:t xml:space="preserve"> </w:t>
      </w:r>
      <w:r w:rsidR="00021170">
        <w:t>cleavage events at the C terminus of the peptide library</w:t>
      </w:r>
      <w:r w:rsidR="00E81095">
        <w:t xml:space="preserve"> with cathepsin A</w:t>
      </w:r>
      <w:r w:rsidR="00021170">
        <w:t>, enriched cleavage events at position 12 and 10</w:t>
      </w:r>
      <w:r w:rsidR="00E81095">
        <w:t xml:space="preserve"> with cathepsin B</w:t>
      </w:r>
      <w:r w:rsidR="00021170">
        <w:t>, peaks of enriched cleavage events at positions 12, 10, 8, 6, 4, and 2</w:t>
      </w:r>
      <w:r w:rsidR="00E81095">
        <w:t xml:space="preserve"> with bovine cathepsin B, </w:t>
      </w:r>
      <w:r w:rsidR="00907517">
        <w:t>peaks of enriched cleavage events at position 2 and 4</w:t>
      </w:r>
      <w:r w:rsidR="00E81095">
        <w:t xml:space="preserve"> with cathepsin C</w:t>
      </w:r>
      <w:r w:rsidR="00907517">
        <w:t>, enriched cleavage events throughout the interior positions</w:t>
      </w:r>
      <w:del w:id="4" w:author="Brianna M Hurysz" w:date="2024-06-27T15:21:00Z">
        <w:r w:rsidR="00907517" w:rsidDel="00967829">
          <w:delText xml:space="preserve"> </w:delText>
        </w:r>
      </w:del>
      <w:r w:rsidR="00233DD4">
        <w:t>, peaking at position 8</w:t>
      </w:r>
      <w:r w:rsidR="00967829">
        <w:t>,</w:t>
      </w:r>
      <w:r w:rsidR="00233DD4">
        <w:t xml:space="preserve"> </w:t>
      </w:r>
      <w:r w:rsidR="00E81095">
        <w:t xml:space="preserve">with </w:t>
      </w:r>
      <w:r w:rsidR="00E81095">
        <w:t>bovine cathepsin D</w:t>
      </w:r>
      <w:r w:rsidR="00907517">
        <w:t xml:space="preserve">, </w:t>
      </w:r>
      <w:r w:rsidR="00E81095">
        <w:t>and</w:t>
      </w:r>
      <w:r w:rsidR="00907517">
        <w:t xml:space="preserve"> enriched cleavage events throughout the interior positions </w:t>
      </w:r>
      <w:r w:rsidR="00233DD4">
        <w:t xml:space="preserve">(2 – 11) with </w:t>
      </w:r>
      <w:r w:rsidR="00E81095">
        <w:t>cathepsin L</w:t>
      </w:r>
      <w:r w:rsidR="00907517">
        <w:t>. (</w:t>
      </w:r>
      <w:commentRangeStart w:id="5"/>
      <w:commentRangeStart w:id="6"/>
      <w:r w:rsidR="00907517">
        <w:t xml:space="preserve">Figure 2B) </w:t>
      </w:r>
      <w:commentRangeEnd w:id="5"/>
      <w:r w:rsidR="005E021D">
        <w:rPr>
          <w:rStyle w:val="CommentReference"/>
        </w:rPr>
        <w:commentReference w:id="5"/>
      </w:r>
      <w:commentRangeEnd w:id="6"/>
      <w:r w:rsidR="00D22578">
        <w:rPr>
          <w:rStyle w:val="CommentReference"/>
        </w:rPr>
        <w:commentReference w:id="6"/>
      </w:r>
    </w:p>
    <w:p w14:paraId="32C88875" w14:textId="77777777" w:rsidR="0061465E" w:rsidRDefault="0061465E" w:rsidP="00E92335">
      <w:pPr>
        <w:spacing w:line="480" w:lineRule="auto"/>
      </w:pPr>
    </w:p>
    <w:p w14:paraId="1C96A48B" w14:textId="23A672C4" w:rsidR="00EA36D4" w:rsidRDefault="0061465E" w:rsidP="00E92335">
      <w:pPr>
        <w:spacing w:line="480" w:lineRule="auto"/>
      </w:pPr>
      <w:r>
        <w:t xml:space="preserve">In order to </w:t>
      </w:r>
      <w:r w:rsidR="00BC1756">
        <w:t>visualize</w:t>
      </w:r>
      <w:r>
        <w:t xml:space="preserve"> </w:t>
      </w:r>
      <w:r w:rsidR="00BC1756">
        <w:t>amino acid</w:t>
      </w:r>
      <w:r>
        <w:t xml:space="preserve"> substrate preferences</w:t>
      </w:r>
      <w:r w:rsidR="00BC1756">
        <w:t xml:space="preserve"> at each position</w:t>
      </w:r>
      <w:r>
        <w:t xml:space="preserve">, we used </w:t>
      </w:r>
      <w:proofErr w:type="spellStart"/>
      <w:r>
        <w:t>mspms</w:t>
      </w:r>
      <w:proofErr w:type="spellEnd"/>
      <w:r>
        <w:t xml:space="preserve"> to conduct an </w:t>
      </w:r>
      <w:proofErr w:type="spellStart"/>
      <w:r>
        <w:t>Icelogo</w:t>
      </w:r>
      <w:proofErr w:type="spellEnd"/>
      <w:r>
        <w:t xml:space="preserve"> analysis, generating substrate specificity plots for positions (P</w:t>
      </w:r>
      <w:r w:rsidR="0071423A">
        <w:t>4’</w:t>
      </w:r>
      <w:r>
        <w:t>-P</w:t>
      </w:r>
      <w:r w:rsidR="0071423A">
        <w:t>1’</w:t>
      </w:r>
      <w:r>
        <w:t xml:space="preserve"> and P1 – P4)</w:t>
      </w:r>
      <w:r w:rsidR="00A03918">
        <w:t xml:space="preserve">. </w:t>
      </w:r>
      <w:r w:rsidR="00BC1756">
        <w:t>Cleavage sequences from peptides determined to have a log2 fold change &gt;= 3 and FDR adjusted p value of &lt;= 0.05 relative to time 0 were compared to the background universe of all possible cleavages present in the peptide library for each cathepsin</w:t>
      </w:r>
      <w:r w:rsidR="00A9248A">
        <w:t xml:space="preserve"> where residues with a p </w:t>
      </w:r>
      <w:proofErr w:type="spellStart"/>
      <w:r w:rsidR="00A9248A">
        <w:t>val</w:t>
      </w:r>
      <w:proofErr w:type="spellEnd"/>
      <w:r w:rsidR="00A9248A">
        <w:t xml:space="preserve"> &lt;= 0.05 are reported. </w:t>
      </w:r>
    </w:p>
    <w:p w14:paraId="667EBD8B" w14:textId="20C72739" w:rsidR="00BC1756" w:rsidRDefault="00BC1756" w:rsidP="00E92335">
      <w:pPr>
        <w:spacing w:line="480" w:lineRule="auto"/>
      </w:pPr>
    </w:p>
    <w:p w14:paraId="69F6ACEB" w14:textId="22929EA0" w:rsidR="00A9248A" w:rsidRDefault="00EA36D4" w:rsidP="00E92335">
      <w:pPr>
        <w:spacing w:line="480" w:lineRule="auto"/>
      </w:pPr>
      <w:r>
        <w:lastRenderedPageBreak/>
        <w:t xml:space="preserve">Cathepsin A displayed a </w:t>
      </w:r>
      <w:r w:rsidR="00907517">
        <w:t>strong preference for X</w:t>
      </w:r>
      <w:r w:rsidR="002C3B73">
        <w:t xml:space="preserve"> </w:t>
      </w:r>
      <w:r w:rsidR="00907517">
        <w:t>at P</w:t>
      </w:r>
      <w:r w:rsidR="00BC1756">
        <w:t>2</w:t>
      </w:r>
      <w:r w:rsidR="00907517">
        <w:t>’- P</w:t>
      </w:r>
      <w:r w:rsidR="00BC1756">
        <w:t>4</w:t>
      </w:r>
      <w:r w:rsidR="00907517">
        <w:t xml:space="preserve">’, and a strong </w:t>
      </w:r>
      <w:r w:rsidR="00047FCB">
        <w:t>aversion</w:t>
      </w:r>
      <w:r w:rsidR="00907517">
        <w:t xml:space="preserve"> for X at P- P4</w:t>
      </w:r>
      <w:r w:rsidR="00BC1756">
        <w:t>-P3</w:t>
      </w:r>
      <w:r w:rsidR="0071423A">
        <w:t xml:space="preserve"> (</w:t>
      </w:r>
      <w:commentRangeStart w:id="7"/>
      <w:commentRangeStart w:id="8"/>
      <w:r w:rsidR="0071423A">
        <w:t>Figure 2C</w:t>
      </w:r>
      <w:commentRangeEnd w:id="7"/>
      <w:r w:rsidR="005E021D">
        <w:rPr>
          <w:rStyle w:val="CommentReference"/>
        </w:rPr>
        <w:commentReference w:id="7"/>
      </w:r>
      <w:commentRangeEnd w:id="8"/>
      <w:r w:rsidR="009101EB">
        <w:rPr>
          <w:rStyle w:val="CommentReference"/>
        </w:rPr>
        <w:commentReference w:id="8"/>
      </w:r>
      <w:r w:rsidR="0071423A">
        <w:t>)</w:t>
      </w:r>
      <w:r w:rsidR="00907517">
        <w:t xml:space="preserve">. </w:t>
      </w:r>
      <w:r w:rsidR="00BC1756">
        <w:t>Hydrophobic residues</w:t>
      </w:r>
      <w:r w:rsidR="002C3B73">
        <w:t xml:space="preserve"> phenylalanine </w:t>
      </w:r>
      <w:r w:rsidR="00BC1756">
        <w:t xml:space="preserve">and </w:t>
      </w:r>
      <w:proofErr w:type="spellStart"/>
      <w:r w:rsidR="002C3B73">
        <w:t>n</w:t>
      </w:r>
      <w:r w:rsidR="002C3B73" w:rsidRPr="002C3B73">
        <w:t>orleucine</w:t>
      </w:r>
      <w:proofErr w:type="spellEnd"/>
      <w:r w:rsidR="002C3B73" w:rsidRPr="002C3B73">
        <w:t xml:space="preserve"> </w:t>
      </w:r>
      <w:r w:rsidR="00BC1756">
        <w:t>were observed to be enriched</w:t>
      </w:r>
      <w:r w:rsidR="00A9248A">
        <w:t xml:space="preserve"> </w:t>
      </w:r>
      <w:r w:rsidR="00BC1756">
        <w:t>immediately proximal to the cleavage site</w:t>
      </w:r>
      <w:r w:rsidR="00A9248A">
        <w:t xml:space="preserve"> (P1 and P1’)</w:t>
      </w:r>
      <w:r w:rsidR="00BC1756">
        <w:t xml:space="preserve">, while </w:t>
      </w:r>
      <w:r w:rsidR="002C3B73">
        <w:t>slight</w:t>
      </w:r>
      <w:r w:rsidR="00BC1756">
        <w:t xml:space="preserve"> aversion to </w:t>
      </w:r>
      <w:r w:rsidR="002C3B73">
        <w:t>a</w:t>
      </w:r>
      <w:r w:rsidR="002C3B73" w:rsidRPr="002C3B73">
        <w:t xml:space="preserve">spartic acid </w:t>
      </w:r>
      <w:r w:rsidR="00BC1756">
        <w:t>was observed</w:t>
      </w:r>
      <w:r w:rsidR="002C3B73">
        <w:t xml:space="preserve"> at P2, P1, and P1’.</w:t>
      </w:r>
      <w:r w:rsidR="00BC1756">
        <w:t xml:space="preserve"> </w:t>
      </w:r>
    </w:p>
    <w:p w14:paraId="15B81907" w14:textId="77777777" w:rsidR="00907517" w:rsidRDefault="00907517" w:rsidP="00E92335">
      <w:pPr>
        <w:spacing w:line="480" w:lineRule="auto"/>
      </w:pPr>
    </w:p>
    <w:p w14:paraId="2B571735" w14:textId="51AB6A18" w:rsidR="00907517" w:rsidRDefault="00A03918" w:rsidP="00E92335">
      <w:pPr>
        <w:spacing w:line="480" w:lineRule="auto"/>
      </w:pPr>
      <w:r>
        <w:t xml:space="preserve">Human and bovine cathepsin B showed a </w:t>
      </w:r>
      <w:r w:rsidR="00907517">
        <w:t>strong preference for X at P3</w:t>
      </w:r>
      <w:r w:rsidR="0071423A">
        <w:t>’</w:t>
      </w:r>
      <w:r w:rsidR="00907517">
        <w:t>- P4</w:t>
      </w:r>
      <w:r w:rsidR="00E6765A">
        <w:t>’</w:t>
      </w:r>
      <w:r w:rsidR="00A9248A">
        <w:t xml:space="preserve"> as well as enrichment of </w:t>
      </w:r>
      <w:r w:rsidR="002C3B73">
        <w:t>arginine</w:t>
      </w:r>
      <w:r w:rsidR="00A9248A">
        <w:t xml:space="preserve">, </w:t>
      </w:r>
      <w:r w:rsidR="002C3B73">
        <w:t>lysine</w:t>
      </w:r>
      <w:r w:rsidR="00A9248A">
        <w:t xml:space="preserve">, </w:t>
      </w:r>
      <w:r w:rsidR="002C3B73">
        <w:t xml:space="preserve">and </w:t>
      </w:r>
      <w:proofErr w:type="spellStart"/>
      <w:r w:rsidR="00A9248A">
        <w:t>n</w:t>
      </w:r>
      <w:r w:rsidR="002C3B73">
        <w:t>orleucine</w:t>
      </w:r>
      <w:proofErr w:type="spellEnd"/>
      <w:r w:rsidR="00A9248A">
        <w:t xml:space="preserve"> at P1, </w:t>
      </w:r>
      <w:r w:rsidR="002C3B73">
        <w:t xml:space="preserve">phenylalanine and </w:t>
      </w:r>
      <w:proofErr w:type="spellStart"/>
      <w:r w:rsidR="00A9248A">
        <w:t>n</w:t>
      </w:r>
      <w:r w:rsidR="002C3B73">
        <w:t>orleucine</w:t>
      </w:r>
      <w:proofErr w:type="spellEnd"/>
      <w:r w:rsidR="00A9248A">
        <w:t xml:space="preserve"> at P1’, Human c</w:t>
      </w:r>
      <w:r w:rsidR="00684EFE">
        <w:t>athepsin</w:t>
      </w:r>
      <w:r w:rsidR="00907517">
        <w:t xml:space="preserve"> B showed a strong </w:t>
      </w:r>
      <w:r w:rsidR="00047FCB" w:rsidRPr="00047FCB">
        <w:t>aversion</w:t>
      </w:r>
      <w:r w:rsidR="00047FCB">
        <w:t xml:space="preserve"> </w:t>
      </w:r>
      <w:r w:rsidR="00907517">
        <w:t>for X at P</w:t>
      </w:r>
      <w:r w:rsidR="00A9248A">
        <w:t>4</w:t>
      </w:r>
      <w:r w:rsidR="00907517">
        <w:t>-P</w:t>
      </w:r>
      <w:r w:rsidR="00A9248A">
        <w:t>3</w:t>
      </w:r>
      <w:r w:rsidR="002C3B73">
        <w:t xml:space="preserve"> (Figure 2C)</w:t>
      </w:r>
      <w:r w:rsidR="00907517">
        <w:t xml:space="preserve">. </w:t>
      </w:r>
      <w:r w:rsidR="00A9248A">
        <w:t xml:space="preserve"> </w:t>
      </w:r>
    </w:p>
    <w:p w14:paraId="76AA736C" w14:textId="77777777" w:rsidR="00907517" w:rsidRDefault="00907517" w:rsidP="00E92335">
      <w:pPr>
        <w:spacing w:line="480" w:lineRule="auto"/>
      </w:pPr>
    </w:p>
    <w:p w14:paraId="1AAC0A02" w14:textId="2EF47999" w:rsidR="00907517" w:rsidRDefault="00684EFE" w:rsidP="00E92335">
      <w:pPr>
        <w:spacing w:line="480" w:lineRule="auto"/>
      </w:pPr>
      <w:r>
        <w:t>Cathepsin</w:t>
      </w:r>
      <w:r w:rsidR="00907517">
        <w:t xml:space="preserve"> C showed a strong preference of X at P4 and P3, and an </w:t>
      </w:r>
      <w:r w:rsidR="00047FCB" w:rsidRPr="00047FCB">
        <w:t>aversion</w:t>
      </w:r>
      <w:r w:rsidR="00047FCB">
        <w:t xml:space="preserve"> </w:t>
      </w:r>
      <w:r w:rsidR="00907517">
        <w:t>for X at P3’- P4</w:t>
      </w:r>
      <w:r w:rsidR="00E6765A">
        <w:t>’</w:t>
      </w:r>
      <w:r w:rsidR="00907517">
        <w:t xml:space="preserve">. </w:t>
      </w:r>
      <w:r w:rsidR="002C3B73">
        <w:t xml:space="preserve">Histidine </w:t>
      </w:r>
      <w:r w:rsidR="00A9248A">
        <w:t xml:space="preserve">was preferred at P2 and P1, while </w:t>
      </w:r>
      <w:r w:rsidR="002C3B73">
        <w:t>phenylalanine</w:t>
      </w:r>
      <w:r w:rsidR="00A9248A">
        <w:t xml:space="preserve"> was preferred at P1’ and P2’</w:t>
      </w:r>
      <w:r w:rsidR="002C3B73">
        <w:t xml:space="preserve"> (Figure 2C)</w:t>
      </w:r>
      <w:r w:rsidR="00A9248A">
        <w:t>.</w:t>
      </w:r>
    </w:p>
    <w:p w14:paraId="1FF53D0B" w14:textId="77777777" w:rsidR="00907517" w:rsidRDefault="00907517" w:rsidP="00E92335">
      <w:pPr>
        <w:spacing w:line="480" w:lineRule="auto"/>
      </w:pPr>
    </w:p>
    <w:p w14:paraId="301A8169" w14:textId="42F10330" w:rsidR="007B7048" w:rsidRDefault="00907517" w:rsidP="00E92335">
      <w:pPr>
        <w:spacing w:line="480" w:lineRule="auto"/>
      </w:pPr>
      <w:r>
        <w:t xml:space="preserve">Bovine </w:t>
      </w:r>
      <w:r w:rsidR="00684EFE">
        <w:t>Cathepsin</w:t>
      </w:r>
      <w:r>
        <w:t xml:space="preserve"> D showed </w:t>
      </w:r>
      <w:r w:rsidR="00047FCB">
        <w:t xml:space="preserve">an </w:t>
      </w:r>
      <w:r w:rsidR="00047FCB" w:rsidRPr="00047FCB">
        <w:t>aversion</w:t>
      </w:r>
      <w:r>
        <w:t xml:space="preserve"> for X at P</w:t>
      </w:r>
      <w:r w:rsidR="00E6765A">
        <w:t xml:space="preserve">4-P2 </w:t>
      </w:r>
      <w:r>
        <w:t>and P2’-P4</w:t>
      </w:r>
      <w:r w:rsidR="00233DD4">
        <w:t>’, enrichments</w:t>
      </w:r>
      <w:r w:rsidR="002C3B73">
        <w:t xml:space="preserve"> </w:t>
      </w:r>
      <w:r w:rsidR="00A9248A">
        <w:t xml:space="preserve">for </w:t>
      </w:r>
      <w:r w:rsidR="002C3B73">
        <w:t>phenylalanine</w:t>
      </w:r>
      <w:r w:rsidR="00A9248A">
        <w:t xml:space="preserve"> and </w:t>
      </w:r>
      <w:proofErr w:type="spellStart"/>
      <w:r w:rsidR="00A9248A">
        <w:t>n</w:t>
      </w:r>
      <w:r w:rsidR="002C3B73">
        <w:t>orleucine</w:t>
      </w:r>
      <w:proofErr w:type="spellEnd"/>
      <w:r w:rsidR="00A9248A">
        <w:t xml:space="preserve"> at P1</w:t>
      </w:r>
      <w:r w:rsidR="002C3B73">
        <w:t xml:space="preserve"> and </w:t>
      </w:r>
      <w:r w:rsidR="00A9248A">
        <w:t>P1’</w:t>
      </w:r>
      <w:r w:rsidR="002C3B73">
        <w:t>, as well as arginine</w:t>
      </w:r>
      <w:r w:rsidR="00A9248A">
        <w:t xml:space="preserve"> at P2, P2</w:t>
      </w:r>
      <w:r w:rsidR="00E6765A">
        <w:t>’</w:t>
      </w:r>
      <w:r w:rsidR="00A9248A">
        <w:t>, and P3</w:t>
      </w:r>
      <w:r w:rsidR="00E6765A">
        <w:t xml:space="preserve">’ </w:t>
      </w:r>
      <w:r w:rsidR="002C3B73">
        <w:t>(Figure 2C)</w:t>
      </w:r>
      <w:r w:rsidR="00A9248A">
        <w:t xml:space="preserve">. </w:t>
      </w:r>
    </w:p>
    <w:p w14:paraId="56B5A35F" w14:textId="77777777" w:rsidR="002C3B73" w:rsidRDefault="002C3B73" w:rsidP="00E92335">
      <w:pPr>
        <w:spacing w:line="480" w:lineRule="auto"/>
      </w:pPr>
    </w:p>
    <w:p w14:paraId="0CA95DEF" w14:textId="325AC43F" w:rsidR="00A9248A" w:rsidRDefault="00A9248A" w:rsidP="00E92335">
      <w:pPr>
        <w:spacing w:line="480" w:lineRule="auto"/>
      </w:pPr>
      <w:r>
        <w:t>Lastly</w:t>
      </w:r>
      <w:r w:rsidR="002C3B73">
        <w:t xml:space="preserve">, </w:t>
      </w:r>
      <w:r>
        <w:t>Cathepsin L showed an aversion to X at P4</w:t>
      </w:r>
      <w:r w:rsidR="00E6765A">
        <w:t>-P</w:t>
      </w:r>
      <w:r>
        <w:t>2</w:t>
      </w:r>
      <w:r w:rsidR="00E6765A">
        <w:t xml:space="preserve"> and </w:t>
      </w:r>
      <w:r>
        <w:t>P3’</w:t>
      </w:r>
      <w:r w:rsidR="00E6765A">
        <w:t>-</w:t>
      </w:r>
      <w:r>
        <w:t xml:space="preserve">P4’, as well as a preference for </w:t>
      </w:r>
      <w:r w:rsidR="002C3B73">
        <w:t>phenylalanine</w:t>
      </w:r>
      <w:r>
        <w:t xml:space="preserve"> and </w:t>
      </w:r>
      <w:r w:rsidR="002C3B73">
        <w:t>leucine</w:t>
      </w:r>
      <w:r>
        <w:t xml:space="preserve"> at P2</w:t>
      </w:r>
      <w:r w:rsidR="00233DD4">
        <w:t xml:space="preserve"> (Figure 2C)</w:t>
      </w:r>
      <w:r>
        <w:t xml:space="preserve">. </w:t>
      </w:r>
    </w:p>
    <w:p w14:paraId="0EACB1EA" w14:textId="4D0919A0" w:rsidR="001655EF" w:rsidRDefault="001655EF" w:rsidP="00E92335">
      <w:pPr>
        <w:spacing w:line="480" w:lineRule="auto"/>
      </w:pPr>
    </w:p>
    <w:p w14:paraId="523FC1F7" w14:textId="6265ED00" w:rsidR="000F5822" w:rsidRDefault="00616263" w:rsidP="00E92335">
      <w:pPr>
        <w:spacing w:line="480" w:lineRule="auto"/>
        <w:rPr>
          <w:sz w:val="32"/>
          <w:szCs w:val="32"/>
        </w:rPr>
      </w:pPr>
      <w:r>
        <w:rPr>
          <w:sz w:val="32"/>
          <w:szCs w:val="32"/>
        </w:rPr>
        <w:t>Discussion</w:t>
      </w:r>
      <w:r w:rsidRPr="00616263">
        <w:rPr>
          <w:sz w:val="32"/>
          <w:szCs w:val="32"/>
        </w:rPr>
        <w:t>:</w:t>
      </w:r>
    </w:p>
    <w:p w14:paraId="73A54454" w14:textId="77777777" w:rsidR="007350E2" w:rsidRDefault="007350E2" w:rsidP="00E92335">
      <w:pPr>
        <w:spacing w:line="480" w:lineRule="auto"/>
      </w:pPr>
    </w:p>
    <w:p w14:paraId="354941E9" w14:textId="4AF951CC" w:rsidR="00281BEC" w:rsidRDefault="00234580" w:rsidP="00E92335">
      <w:pPr>
        <w:spacing w:line="480" w:lineRule="auto"/>
      </w:pPr>
      <w:r>
        <w:lastRenderedPageBreak/>
        <w:t xml:space="preserve">Prior to the development of the </w:t>
      </w:r>
      <w:proofErr w:type="spellStart"/>
      <w:r>
        <w:t>mspms</w:t>
      </w:r>
      <w:proofErr w:type="spellEnd"/>
      <w:r>
        <w:t xml:space="preserve"> package, analysis for the </w:t>
      </w:r>
      <w:r w:rsidR="007350E2">
        <w:t>m</w:t>
      </w:r>
      <w:r w:rsidR="007350E2" w:rsidRPr="007350E2">
        <w:t xml:space="preserve">ultiplex substrate profiling by mass spectrometry for proteases </w:t>
      </w:r>
      <w:r w:rsidR="007350E2">
        <w:t xml:space="preserve">method </w:t>
      </w:r>
      <w:r w:rsidR="001D2646">
        <w:t xml:space="preserve">was </w:t>
      </w:r>
      <w:r>
        <w:t>performed using a series of in house developed</w:t>
      </w:r>
      <w:r w:rsidR="001D2646">
        <w:t xml:space="preserve"> R script</w:t>
      </w:r>
      <w:r>
        <w:t>s</w:t>
      </w:r>
      <w:r w:rsidR="001D2646">
        <w:t xml:space="preserve">. This </w:t>
      </w:r>
      <w:r>
        <w:t xml:space="preserve">approach was functional </w:t>
      </w:r>
      <w:r w:rsidR="007350E2">
        <w:t xml:space="preserve">but </w:t>
      </w:r>
      <w:r w:rsidR="00525FEB">
        <w:t xml:space="preserve">was limited in </w:t>
      </w:r>
      <w:r w:rsidR="00281BEC">
        <w:t>three primary</w:t>
      </w:r>
      <w:r w:rsidR="00525FEB">
        <w:t xml:space="preserve"> ways. </w:t>
      </w:r>
      <w:r w:rsidR="00281BEC">
        <w:t>(1) T</w:t>
      </w:r>
      <w:r w:rsidR="00525FEB">
        <w:t xml:space="preserve">hese scripts </w:t>
      </w:r>
      <w:r w:rsidR="00281BEC">
        <w:t xml:space="preserve">consisted of a monolithic code base that was </w:t>
      </w:r>
      <w:r w:rsidR="00525FEB">
        <w:t>decentralized</w:t>
      </w:r>
      <w:r w:rsidR="00281BEC">
        <w:t xml:space="preserve"> and poorly documented. (2) These scripts were not entirely self-contained </w:t>
      </w:r>
      <w:r w:rsidR="00525FEB">
        <w:t>and relied on preforming key components of analysis by manually manipulating intermediate spreadsheets</w:t>
      </w:r>
      <w:r w:rsidR="00281BEC">
        <w:t xml:space="preserve"> and then inputting into additional tools as needed- making fully traceable and reproducible analyses extremely </w:t>
      </w:r>
      <w:r w:rsidR="00C702AB">
        <w:t>hard</w:t>
      </w:r>
      <w:r w:rsidR="008F7014">
        <w:t xml:space="preserve">, </w:t>
      </w:r>
      <w:r w:rsidR="00C702AB">
        <w:t>if not impossible</w:t>
      </w:r>
      <w:r w:rsidR="00281BEC">
        <w:t xml:space="preserve"> to perform. (3) Adjusting</w:t>
      </w:r>
      <w:r w:rsidR="00525FEB">
        <w:t xml:space="preserve"> the script to extend to </w:t>
      </w:r>
      <w:r w:rsidR="00A84EED">
        <w:t xml:space="preserve">any </w:t>
      </w:r>
      <w:r w:rsidR="008D48D7">
        <w:t>experiment</w:t>
      </w:r>
      <w:r w:rsidR="00A84EED">
        <w:t xml:space="preserve"> </w:t>
      </w:r>
      <w:r w:rsidR="008D48D7">
        <w:t xml:space="preserve">deviating from a standard protocol </w:t>
      </w:r>
      <w:r w:rsidR="00C702AB">
        <w:t xml:space="preserve">was a daunting task that required a non-trivial amount of R programming experience. </w:t>
      </w:r>
      <w:r w:rsidR="008D48D7">
        <w:t xml:space="preserve"> </w:t>
      </w:r>
    </w:p>
    <w:p w14:paraId="7B9A14A8" w14:textId="77777777" w:rsidR="00281BEC" w:rsidRDefault="00281BEC" w:rsidP="00E92335">
      <w:pPr>
        <w:spacing w:line="480" w:lineRule="auto"/>
      </w:pPr>
    </w:p>
    <w:p w14:paraId="085DA0E7" w14:textId="536FCF55" w:rsidR="007B5744" w:rsidRDefault="00525FEB" w:rsidP="00E92335">
      <w:pPr>
        <w:spacing w:line="480" w:lineRule="auto"/>
      </w:pPr>
      <w:r>
        <w:t>In</w:t>
      </w:r>
      <w:r w:rsidR="007350E2">
        <w:t xml:space="preserve"> creating the </w:t>
      </w:r>
      <w:proofErr w:type="spellStart"/>
      <w:r w:rsidR="007350E2">
        <w:t>mspms</w:t>
      </w:r>
      <w:proofErr w:type="spellEnd"/>
      <w:r w:rsidR="007350E2">
        <w:t xml:space="preserve"> R package, we have</w:t>
      </w:r>
      <w:r>
        <w:t xml:space="preserve"> addressed these limitations. </w:t>
      </w:r>
      <w:r w:rsidR="00281BEC">
        <w:t xml:space="preserve">(1) </w:t>
      </w:r>
      <w:r>
        <w:t>This tool</w:t>
      </w:r>
      <w:r w:rsidR="007350E2">
        <w:t xml:space="preserve"> is </w:t>
      </w:r>
      <w:r>
        <w:t xml:space="preserve">accessed through a centralized location, and functionality is </w:t>
      </w:r>
      <w:r w:rsidR="007350E2">
        <w:t>broken down</w:t>
      </w:r>
      <w:r>
        <w:t xml:space="preserve"> into</w:t>
      </w:r>
      <w:r w:rsidR="007350E2">
        <w:t xml:space="preserve"> discrete, modular functions.  This logical approach makes package maintenance</w:t>
      </w:r>
      <w:r w:rsidR="00281BEC">
        <w:t>/testing</w:t>
      </w:r>
      <w:r w:rsidR="007350E2">
        <w:t xml:space="preserve"> and the development of new features </w:t>
      </w:r>
      <w:r w:rsidR="00281BEC">
        <w:t xml:space="preserve">easy to perform. (2) Analysis performed by the </w:t>
      </w:r>
      <w:proofErr w:type="spellStart"/>
      <w:r w:rsidR="00281BEC">
        <w:t>mspms</w:t>
      </w:r>
      <w:proofErr w:type="spellEnd"/>
      <w:r w:rsidR="00281BEC">
        <w:t xml:space="preserve"> package is entirely self-contained, facilitating reproducible research while allowing us to develop </w:t>
      </w:r>
      <w:proofErr w:type="spellStart"/>
      <w:r w:rsidR="00281BEC">
        <w:t>mspms</w:t>
      </w:r>
      <w:proofErr w:type="spellEnd"/>
      <w:r w:rsidR="00281BEC">
        <w:t xml:space="preserve">-shiny, a GUI application that allows for the user to access </w:t>
      </w:r>
      <w:r w:rsidR="007B5744">
        <w:t xml:space="preserve">the </w:t>
      </w:r>
      <w:r w:rsidR="00281BEC">
        <w:t xml:space="preserve">core features of the package </w:t>
      </w:r>
      <w:r w:rsidR="00281BEC" w:rsidRPr="00AF278C">
        <w:t xml:space="preserve">without requiring any R </w:t>
      </w:r>
      <w:r w:rsidR="00C92A0B" w:rsidRPr="00AF278C">
        <w:t>programming</w:t>
      </w:r>
      <w:r w:rsidR="00281BEC" w:rsidRPr="00AF278C">
        <w:t xml:space="preserve"> knowledge.</w:t>
      </w:r>
      <w:r w:rsidR="00281BEC">
        <w:t xml:space="preserve"> </w:t>
      </w:r>
      <w:r w:rsidR="009B419E">
        <w:t>T</w:t>
      </w:r>
      <w:r w:rsidR="008E1E82">
        <w:t xml:space="preserve">o enable this, </w:t>
      </w:r>
      <w:r w:rsidR="00C702AB">
        <w:t xml:space="preserve">key features of </w:t>
      </w:r>
      <w:proofErr w:type="spellStart"/>
      <w:r w:rsidR="008E1E82">
        <w:t>Icelogo</w:t>
      </w:r>
      <w:proofErr w:type="spellEnd"/>
      <w:r w:rsidR="008E1E82">
        <w:t xml:space="preserve">, a highly cited Java based application that is no longer </w:t>
      </w:r>
      <w:r w:rsidR="0070128B">
        <w:t xml:space="preserve">actively </w:t>
      </w:r>
      <w:r w:rsidR="008E1E82">
        <w:t>supported</w:t>
      </w:r>
      <w:r w:rsidR="00E6765A">
        <w:t>,</w:t>
      </w:r>
      <w:r w:rsidR="008E1E82">
        <w:t xml:space="preserve"> w</w:t>
      </w:r>
      <w:r w:rsidR="00E6765A">
        <w:t>ere</w:t>
      </w:r>
      <w:r w:rsidR="008E1E82">
        <w:t xml:space="preserve"> implemented in R.</w:t>
      </w:r>
      <w:r w:rsidR="009B419E">
        <w:t xml:space="preserve"> Our implementation of </w:t>
      </w:r>
      <w:proofErr w:type="spellStart"/>
      <w:r w:rsidR="009B419E">
        <w:t>Icelogo</w:t>
      </w:r>
      <w:proofErr w:type="spellEnd"/>
      <w:r w:rsidR="009B419E">
        <w:t xml:space="preserve"> is even more adaptable to </w:t>
      </w:r>
      <w:proofErr w:type="spellStart"/>
      <w:r w:rsidR="009B419E">
        <w:t>mspms</w:t>
      </w:r>
      <w:proofErr w:type="spellEnd"/>
      <w:r w:rsidR="009B419E">
        <w:t xml:space="preserve"> experiments, as it can handle </w:t>
      </w:r>
      <w:r w:rsidR="00B97A99">
        <w:t>nonstandard</w:t>
      </w:r>
      <w:r w:rsidR="009B419E">
        <w:t xml:space="preserve"> amino acid letters, X which represent</w:t>
      </w:r>
      <w:r w:rsidR="00325251">
        <w:t xml:space="preserve"> </w:t>
      </w:r>
      <w:r w:rsidR="009B419E">
        <w:t xml:space="preserve">a </w:t>
      </w:r>
      <w:r w:rsidR="00325251">
        <w:t xml:space="preserve">post </w:t>
      </w:r>
      <w:r w:rsidR="009B419E">
        <w:t xml:space="preserve">terminal site, and n </w:t>
      </w:r>
      <w:r w:rsidR="00C92A0B" w:rsidRPr="00C92A0B">
        <w:t>representing</w:t>
      </w:r>
      <w:r w:rsidR="00B97A99" w:rsidRPr="00C92A0B">
        <w:t xml:space="preserve"> </w:t>
      </w:r>
      <w:proofErr w:type="spellStart"/>
      <w:r w:rsidR="00B97A99" w:rsidRPr="00C92A0B">
        <w:rPr>
          <w:color w:val="333333"/>
          <w:shd w:val="clear" w:color="auto" w:fill="FFFFFF"/>
        </w:rPr>
        <w:t>Norleucine</w:t>
      </w:r>
      <w:proofErr w:type="spellEnd"/>
      <w:r w:rsidR="009B419E">
        <w:t>.  (</w:t>
      </w:r>
      <w:r w:rsidR="00281BEC">
        <w:t xml:space="preserve">3) </w:t>
      </w:r>
      <w:proofErr w:type="spellStart"/>
      <w:r w:rsidR="00E6765A">
        <w:t>M</w:t>
      </w:r>
      <w:r w:rsidR="00281BEC">
        <w:t>spms</w:t>
      </w:r>
      <w:proofErr w:type="spellEnd"/>
      <w:r w:rsidR="00281BEC">
        <w:t xml:space="preserve"> was developed </w:t>
      </w:r>
      <w:r w:rsidR="00281BEC">
        <w:lastRenderedPageBreak/>
        <w:t xml:space="preserve">with applicability in </w:t>
      </w:r>
      <w:r w:rsidR="007B5744">
        <w:t xml:space="preserve">mind and supports a broad range of experimental designs. For example, </w:t>
      </w:r>
      <w:proofErr w:type="spellStart"/>
      <w:r w:rsidR="007B5744">
        <w:t>Mspms</w:t>
      </w:r>
      <w:proofErr w:type="spellEnd"/>
      <w:r w:rsidR="007B5744">
        <w:t xml:space="preserve"> allows for the use of a user defined peptide library, opening up the possibility to easily extend MSP-MS analysis beyond the </w:t>
      </w:r>
      <w:r w:rsidR="001F6A3B">
        <w:t xml:space="preserve">previously described </w:t>
      </w:r>
      <w:r w:rsidR="007B5744">
        <w:t>228-peptide library in the future if desired.</w:t>
      </w:r>
      <w:r w:rsidR="00B81088">
        <w:t xml:space="preserve"> Additionally, </w:t>
      </w:r>
      <w:proofErr w:type="spellStart"/>
      <w:r w:rsidR="00B81088">
        <w:t>mspms</w:t>
      </w:r>
      <w:proofErr w:type="spellEnd"/>
      <w:r w:rsidR="00B81088">
        <w:t xml:space="preserve"> allows the user to analyze the cleavage sequence motifs any arbitrary number of amino acids from the cleavage site, while previous analysis was limited to four amino acids on each side of the cleavage site. Lastly</w:t>
      </w:r>
      <w:r w:rsidR="007B5744">
        <w:t xml:space="preserve">, </w:t>
      </w:r>
      <w:proofErr w:type="spellStart"/>
      <w:r w:rsidR="007B5744">
        <w:t>mspms</w:t>
      </w:r>
      <w:proofErr w:type="spellEnd"/>
      <w:r w:rsidR="007B5744">
        <w:t xml:space="preserve"> supports</w:t>
      </w:r>
      <w:r w:rsidR="00B81088">
        <w:t xml:space="preserve"> analysis of</w:t>
      </w:r>
      <w:r w:rsidR="007B5744">
        <w:t xml:space="preserve"> data</w:t>
      </w:r>
      <w:r w:rsidR="00B81088">
        <w:t xml:space="preserve"> exported by </w:t>
      </w:r>
      <w:r w:rsidR="007B5744">
        <w:t>multiple upstream proteomic</w:t>
      </w:r>
      <w:r w:rsidR="00B81088">
        <w:t>s</w:t>
      </w:r>
      <w:r w:rsidR="007B5744">
        <w:t xml:space="preserve"> software. </w:t>
      </w:r>
      <w:r w:rsidR="008F7014">
        <w:t xml:space="preserve">PEAKS </w:t>
      </w:r>
      <w:r w:rsidR="007B5744">
        <w:t>and Proteome Discoverer are</w:t>
      </w:r>
      <w:r w:rsidR="008F7014">
        <w:t xml:space="preserve"> currently</w:t>
      </w:r>
      <w:r w:rsidR="007B5744">
        <w:t xml:space="preserve"> supported, and there is the option to easily add more </w:t>
      </w:r>
      <w:r w:rsidR="008E1E82">
        <w:t xml:space="preserve">based on user demand in the future. </w:t>
      </w:r>
      <w:r w:rsidR="00B81088">
        <w:t xml:space="preserve"> As there is substantial variability in the proteomic software of choice lab to lab, this is a crucial feature enabling broad applicability of the tool.</w:t>
      </w:r>
    </w:p>
    <w:p w14:paraId="6E50C095" w14:textId="77777777" w:rsidR="001D2646" w:rsidRDefault="001D2646" w:rsidP="00E92335">
      <w:pPr>
        <w:spacing w:line="480" w:lineRule="auto"/>
      </w:pPr>
    </w:p>
    <w:p w14:paraId="5EAE453E" w14:textId="21DBB399" w:rsidR="008615A7" w:rsidRDefault="007B5744" w:rsidP="00E92335">
      <w:pPr>
        <w:spacing w:line="480" w:lineRule="auto"/>
      </w:pPr>
      <w:r>
        <w:t xml:space="preserve">In this paper, we demonstrate the core features of </w:t>
      </w:r>
      <w:proofErr w:type="spellStart"/>
      <w:r>
        <w:t>mspms</w:t>
      </w:r>
      <w:proofErr w:type="spellEnd"/>
      <w:r>
        <w:t xml:space="preserve"> as applied to</w:t>
      </w:r>
      <w:r w:rsidR="00B81088">
        <w:t xml:space="preserve"> publicly available</w:t>
      </w:r>
      <w:r>
        <w:t xml:space="preserve"> MSP-MS </w:t>
      </w:r>
      <w:r w:rsidR="00B81088">
        <w:t>data</w:t>
      </w:r>
      <w:r w:rsidR="005F655F">
        <w:t xml:space="preserve"> profiling several well-studied cathepsin proteases</w:t>
      </w:r>
      <w:r w:rsidR="00C75D48">
        <w:t xml:space="preserve"> spanning all three families</w:t>
      </w:r>
      <w:r w:rsidR="00E6765A">
        <w:t xml:space="preserve"> of cathepsins:</w:t>
      </w:r>
      <w:r w:rsidR="00C75D48">
        <w:t xml:space="preserve"> serine (A), aspartic (D), and cysteine (</w:t>
      </w:r>
      <w:proofErr w:type="gramStart"/>
      <w:r w:rsidR="00C75D48">
        <w:t>B,C</w:t>
      </w:r>
      <w:proofErr w:type="gramEnd"/>
      <w:r w:rsidR="00C75D48">
        <w:t>,L)</w:t>
      </w:r>
      <w:r w:rsidR="005F655F">
        <w:t xml:space="preserve">. </w:t>
      </w:r>
      <w:r w:rsidR="00A22C7F">
        <w:t xml:space="preserve">Here we </w:t>
      </w:r>
      <w:r w:rsidR="004F26D8">
        <w:t xml:space="preserve">use the </w:t>
      </w:r>
      <w:proofErr w:type="spellStart"/>
      <w:r w:rsidR="004F26D8">
        <w:t>mspms</w:t>
      </w:r>
      <w:proofErr w:type="spellEnd"/>
      <w:r w:rsidR="004F26D8">
        <w:t xml:space="preserve"> package </w:t>
      </w:r>
      <w:r w:rsidR="00AF278C">
        <w:t xml:space="preserve">to </w:t>
      </w:r>
      <w:r w:rsidR="00C75D48">
        <w:t xml:space="preserve">profile </w:t>
      </w:r>
      <w:r w:rsidR="00AF278C">
        <w:t xml:space="preserve">the substrate specificity of </w:t>
      </w:r>
      <w:r w:rsidR="00C75D48">
        <w:t xml:space="preserve">cathepsins </w:t>
      </w:r>
      <w:r w:rsidR="004F26D8">
        <w:t>A,</w:t>
      </w:r>
      <w:r w:rsidR="00786FAD">
        <w:t xml:space="preserve"> </w:t>
      </w:r>
      <w:r w:rsidR="00C75D48">
        <w:t>B,</w:t>
      </w:r>
      <w:r w:rsidR="00786FAD">
        <w:t xml:space="preserve"> </w:t>
      </w:r>
      <w:r w:rsidR="00C75D48">
        <w:t>D,</w:t>
      </w:r>
      <w:r w:rsidR="004F26D8">
        <w:t xml:space="preserve"> C, </w:t>
      </w:r>
      <w:r w:rsidR="00C75D48">
        <w:t>and L</w:t>
      </w:r>
      <w:r w:rsidR="00786FAD">
        <w:t>, and</w:t>
      </w:r>
      <w:r w:rsidR="004F26D8">
        <w:t xml:space="preserve"> </w:t>
      </w:r>
      <w:r w:rsidR="00AF278C">
        <w:t xml:space="preserve">subsequently </w:t>
      </w:r>
      <w:r w:rsidR="001470E0">
        <w:t>compare</w:t>
      </w:r>
      <w:r w:rsidR="00AF278C">
        <w:t xml:space="preserve"> our </w:t>
      </w:r>
      <w:r w:rsidR="004F26D8">
        <w:t xml:space="preserve">results with those </w:t>
      </w:r>
      <w:r w:rsidR="00AF278C">
        <w:t>reported in the public literature</w:t>
      </w:r>
    </w:p>
    <w:p w14:paraId="750034C8" w14:textId="77777777" w:rsidR="008615A7" w:rsidRDefault="008615A7" w:rsidP="00E92335">
      <w:pPr>
        <w:spacing w:line="480" w:lineRule="auto"/>
      </w:pPr>
    </w:p>
    <w:p w14:paraId="0E461665" w14:textId="1CC33F28" w:rsidR="004F26D8" w:rsidRDefault="007E7F86" w:rsidP="00E92335">
      <w:pPr>
        <w:spacing w:line="480" w:lineRule="auto"/>
      </w:pPr>
      <w:r>
        <w:t>In our experience, one</w:t>
      </w:r>
      <w:r w:rsidR="00A014AA">
        <w:t xml:space="preserve"> of the first analyses that should be performed on high</w:t>
      </w:r>
      <w:r>
        <w:t>-</w:t>
      </w:r>
      <w:r w:rsidR="00A014AA">
        <w:t xml:space="preserve">dimensional </w:t>
      </w:r>
      <w:r>
        <w:t xml:space="preserve">MSP-MS </w:t>
      </w:r>
      <w:r w:rsidR="00A014AA">
        <w:t xml:space="preserve">data is a simple </w:t>
      </w:r>
      <w:r w:rsidR="00C75D48">
        <w:t>quality control</w:t>
      </w:r>
      <w:r w:rsidR="00A014AA">
        <w:t xml:space="preserve"> check to make sure that the experimental groups are behaving as expected.</w:t>
      </w:r>
      <w:r w:rsidR="00EA36D4">
        <w:t xml:space="preserve"> </w:t>
      </w:r>
      <w:r w:rsidR="00A014AA">
        <w:t xml:space="preserve">In the </w:t>
      </w:r>
      <w:proofErr w:type="spellStart"/>
      <w:r w:rsidR="00A014AA">
        <w:t>mspms</w:t>
      </w:r>
      <w:proofErr w:type="spellEnd"/>
      <w:r w:rsidR="00A014AA">
        <w:t xml:space="preserve"> package, two different avenues of this are supported, principle ordination analysis</w:t>
      </w:r>
      <w:r>
        <w:fldChar w:fldCharType="begin"/>
      </w:r>
      <w:r w:rsidR="00A34F2E">
        <w:instrText xml:space="preserve"> ADDIN ZOTERO_ITEM CSL_CITATION {"citationID":"87TCgixm","properties":{"formattedCitation":"\\super 23\\nosupersub{}","plainCitation":"23","noteIndex":0},"citationItems":[{"id":6408,"uris":["http://zotero.org/users/6494753/items/BYTFC2SU"],"itemData":{"id":6408,"type":"article-journal","abstract":"Large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not\n              a priori\n              ,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application.","container-title":"Philosophical Transactions of the Royal Society A: Mathematical, Physical and Engineering Sciences","DOI":"10.1098/rsta.2015.0202","ISSN":"1364-503X, 1471-2962","issue":"2065","journalAbbreviation":"Phil. Trans. R. Soc. A.","language":"en","page":"20150202","source":"DOI.org (Crossref)","title":"Principal component analysis: a review and recent developments","title-short":"Principal component analysis","volume":"374","author":[{"family":"Jolliffe","given":"Ian T."},{"family":"Cadima","given":"Jorge"}],"issued":{"date-parts":[["2016",4,13]]}}}],"schema":"https://github.com/citation-style-language/schema/raw/master/csl-citation.json"} </w:instrText>
      </w:r>
      <w:r>
        <w:fldChar w:fldCharType="separate"/>
      </w:r>
      <w:r w:rsidR="00A34F2E" w:rsidRPr="00A34F2E">
        <w:rPr>
          <w:rFonts w:ascii="Aptos" w:cs="Times New Roman"/>
          <w:vertAlign w:val="superscript"/>
        </w:rPr>
        <w:t>23</w:t>
      </w:r>
      <w:r>
        <w:fldChar w:fldCharType="end"/>
      </w:r>
      <w:r w:rsidR="00A014AA">
        <w:t xml:space="preserve"> or </w:t>
      </w:r>
      <w:r>
        <w:t xml:space="preserve">a heatmap displaying </w:t>
      </w:r>
      <w:r w:rsidR="00A014AA">
        <w:t xml:space="preserve">unsupervised </w:t>
      </w:r>
      <w:r w:rsidRPr="007E7F86">
        <w:lastRenderedPageBreak/>
        <w:t xml:space="preserve">hierarchical </w:t>
      </w:r>
      <w:r w:rsidR="00A014AA">
        <w:t xml:space="preserve">clustering </w:t>
      </w:r>
      <w:r w:rsidR="00DE79C5">
        <w:t xml:space="preserve">results </w:t>
      </w:r>
      <w:r w:rsidR="00A014AA">
        <w:t xml:space="preserve">by using the </w:t>
      </w:r>
      <w:proofErr w:type="spellStart"/>
      <w:r w:rsidR="00A014AA">
        <w:t>plot_pca</w:t>
      </w:r>
      <w:proofErr w:type="spellEnd"/>
      <w:r w:rsidR="00A014AA">
        <w:t xml:space="preserve">() or </w:t>
      </w:r>
      <w:proofErr w:type="spellStart"/>
      <w:r w:rsidR="00A014AA">
        <w:t>plot_heatmap</w:t>
      </w:r>
      <w:proofErr w:type="spellEnd"/>
      <w:r w:rsidR="00A014AA">
        <w:t>() functions</w:t>
      </w:r>
      <w:r>
        <w:t xml:space="preserve"> respectively.</w:t>
      </w:r>
      <w:r w:rsidR="00A014AA">
        <w:t xml:space="preserve"> This allows the user to inspect the broad level features of the data and ensure that the experiment performed as expected. </w:t>
      </w:r>
      <w:r w:rsidR="00041BFE">
        <w:t>A proper MSP-MS</w:t>
      </w:r>
      <w:r w:rsidR="00A22C7F">
        <w:t xml:space="preserve"> experiment will have been designed with appropriate positive and negative controls, allowing the user to </w:t>
      </w:r>
      <w:r w:rsidR="004F26D8">
        <w:t>definitively</w:t>
      </w:r>
      <w:r w:rsidR="00A22C7F">
        <w:t xml:space="preserve"> know what was expected and how the observed results</w:t>
      </w:r>
      <w:r w:rsidR="004F26D8">
        <w:t xml:space="preserve"> agree</w:t>
      </w:r>
      <w:r w:rsidR="00A22C7F">
        <w:t xml:space="preserve">. </w:t>
      </w:r>
      <w:r w:rsidR="004F26D8">
        <w:t xml:space="preserve">In these experiments, time 0 can be thought of as a negative control that should </w:t>
      </w:r>
      <w:r w:rsidR="007C6670">
        <w:t>be the same between</w:t>
      </w:r>
      <w:r w:rsidR="004F26D8">
        <w:t xml:space="preserve"> conditio</w:t>
      </w:r>
      <w:r w:rsidR="007C6670">
        <w:t>ns</w:t>
      </w:r>
      <w:r w:rsidR="004F26D8">
        <w:t>.</w:t>
      </w:r>
      <w:r w:rsidR="008615A7">
        <w:t xml:space="preserve"> </w:t>
      </w:r>
      <w:r w:rsidR="004F26D8">
        <w:t>All of the cathepsins used in this experiment could be thought of as positive controls</w:t>
      </w:r>
      <w:r w:rsidR="00DE79C5">
        <w:t xml:space="preserve"> to some extent,</w:t>
      </w:r>
      <w:r w:rsidR="004F26D8">
        <w:t xml:space="preserve"> as</w:t>
      </w:r>
      <w:r w:rsidR="007C6670">
        <w:t xml:space="preserve"> </w:t>
      </w:r>
      <w:r w:rsidR="00DE79C5">
        <w:t xml:space="preserve">their </w:t>
      </w:r>
      <w:r w:rsidR="004F26D8">
        <w:t>substrate specificit</w:t>
      </w:r>
      <w:r w:rsidR="007C6670">
        <w:t>ies</w:t>
      </w:r>
      <w:r w:rsidR="004F26D8">
        <w:t xml:space="preserve"> </w:t>
      </w:r>
      <w:r w:rsidR="00DE79C5">
        <w:t>are</w:t>
      </w:r>
      <w:r w:rsidR="004F26D8">
        <w:t xml:space="preserve"> well</w:t>
      </w:r>
      <w:r w:rsidR="00DE79C5">
        <w:t>-</w:t>
      </w:r>
      <w:r w:rsidR="004F26D8">
        <w:t xml:space="preserve">documented. </w:t>
      </w:r>
    </w:p>
    <w:p w14:paraId="0D04661B" w14:textId="77777777" w:rsidR="00A014AA" w:rsidRDefault="00A014AA" w:rsidP="00E92335">
      <w:pPr>
        <w:spacing w:line="480" w:lineRule="auto"/>
      </w:pPr>
    </w:p>
    <w:p w14:paraId="17F64BA0" w14:textId="7B7CF91B" w:rsidR="008615A7" w:rsidRDefault="004F26D8" w:rsidP="00E92335">
      <w:pPr>
        <w:spacing w:line="480" w:lineRule="auto"/>
      </w:pPr>
      <w:r>
        <w:t>Initial high-level analysis of our experimental data</w:t>
      </w:r>
      <w:r w:rsidR="00A014AA">
        <w:t xml:space="preserve"> </w:t>
      </w:r>
      <w:r>
        <w:t>showed that</w:t>
      </w:r>
      <w:r w:rsidR="00A014AA">
        <w:t xml:space="preserve"> </w:t>
      </w:r>
      <w:r>
        <w:t xml:space="preserve">the </w:t>
      </w:r>
      <w:r w:rsidR="00684EFE">
        <w:t>cathepsin</w:t>
      </w:r>
      <w:r w:rsidR="00A014AA">
        <w:t xml:space="preserve"> L</w:t>
      </w:r>
      <w:r>
        <w:t xml:space="preserve"> exposed samples were </w:t>
      </w:r>
      <w:r w:rsidR="00A014AA">
        <w:t>very different from the other</w:t>
      </w:r>
      <w:r>
        <w:t>s</w:t>
      </w:r>
      <w:r w:rsidR="00A014AA">
        <w:t xml:space="preserve"> </w:t>
      </w:r>
      <w:r>
        <w:t>on a</w:t>
      </w:r>
      <w:r w:rsidR="00A014AA">
        <w:t xml:space="preserve"> global scale. </w:t>
      </w:r>
      <w:r w:rsidR="00A22C7F">
        <w:t xml:space="preserve">Importantly, this </w:t>
      </w:r>
      <w:r w:rsidR="00A014AA">
        <w:t xml:space="preserve">was apparent at time 0, suggesting that these differences were due </w:t>
      </w:r>
      <w:r w:rsidR="00A03918">
        <w:t xml:space="preserve">either </w:t>
      </w:r>
      <w:r w:rsidR="00A014AA">
        <w:t>to batch-to-batch variability in the peptide library used from experiment to experiment</w:t>
      </w:r>
      <w:r w:rsidR="00A03918">
        <w:t xml:space="preserve"> or batch effects of the mass spectrometry runs</w:t>
      </w:r>
      <w:r w:rsidR="00A014AA">
        <w:t xml:space="preserve">. </w:t>
      </w:r>
      <w:r w:rsidR="00A03918">
        <w:t>This variability in the initial state of the peptide library is further observed by the results of the hierarchical clustering analysis. If there was no difference at time 0 as would be expected, time 0 samples would cluster randomly. Instead, we observed that replicates of each cathepsin tended to cluster together. Together, this</w:t>
      </w:r>
      <w:r w:rsidR="00A014AA">
        <w:t xml:space="preserve"> highlights the importance of using differences relative to time 0 with MSP-MS data or using experimental methods to limit this variability (such as pooling aliquots of peptide library for all experimental trials to be compared</w:t>
      </w:r>
      <w:r w:rsidR="00A03918">
        <w:t>, or performing mass spectrometry runs in random order.</w:t>
      </w:r>
      <w:r w:rsidR="00A014AA">
        <w:t xml:space="preserve">) </w:t>
      </w:r>
    </w:p>
    <w:p w14:paraId="242BB96C" w14:textId="77777777" w:rsidR="001470E0" w:rsidRDefault="001470E0" w:rsidP="00E92335">
      <w:pPr>
        <w:spacing w:line="480" w:lineRule="auto"/>
      </w:pPr>
    </w:p>
    <w:p w14:paraId="7BCB3371" w14:textId="1F8059A1" w:rsidR="00DC3DF2" w:rsidRPr="00DC3DF2" w:rsidRDefault="001470E0" w:rsidP="00E92335">
      <w:pPr>
        <w:spacing w:line="480" w:lineRule="auto"/>
      </w:pPr>
      <w:r>
        <w:lastRenderedPageBreak/>
        <w:t xml:space="preserve">We then applied the </w:t>
      </w:r>
      <w:proofErr w:type="spellStart"/>
      <w:r>
        <w:t>mspms</w:t>
      </w:r>
      <w:proofErr w:type="spellEnd"/>
      <w:r>
        <w:t xml:space="preserve"> R package to investigate whether we could recapitulate the expected</w:t>
      </w:r>
      <w:r w:rsidR="00213823">
        <w:t xml:space="preserve"> substrate specificity</w:t>
      </w:r>
      <w:r>
        <w:t xml:space="preserve"> for each of the cathepsins profiled through the use of</w:t>
      </w:r>
      <w:r w:rsidR="00213823">
        <w:t xml:space="preserve"> cleavage position</w:t>
      </w:r>
      <w:r>
        <w:t xml:space="preserve"> and </w:t>
      </w:r>
      <w:proofErr w:type="spellStart"/>
      <w:r>
        <w:t>Icelogo</w:t>
      </w:r>
      <w:proofErr w:type="spellEnd"/>
      <w:r>
        <w:t xml:space="preserve"> plots. First, we investigated </w:t>
      </w:r>
      <w:r w:rsidR="00684EFE">
        <w:t>cathepsin</w:t>
      </w:r>
      <w:r w:rsidR="00E13BDF">
        <w:t xml:space="preserve"> A</w:t>
      </w:r>
      <w:r>
        <w:t xml:space="preserve">, </w:t>
      </w:r>
      <w:r w:rsidR="00E13BDF">
        <w:t>a serine protease that processes carboxypeptidase activity</w:t>
      </w:r>
      <w:r w:rsidR="00E13BDF">
        <w:fldChar w:fldCharType="begin"/>
      </w:r>
      <w:r w:rsidR="004415C4">
        <w:instrText xml:space="preserve"> ADDIN ZOTERO_ITEM CSL_CITATION {"citationID":"t4ZjOqgf","properties":{"formattedCitation":"\\super 6\\nosupersub{}","plainCitation":"6","noteIndex":0},"citationItems":[{"id":6401,"uris":["http://zotero.org/users/6494753/items/FU8R4UJZ"],"itemData":{"id":6401,"type":"article-journal","container-title":"Cellular and Molecular Life Sciences (CMLS)","DOI":"10.1007/s000180050482","ISSN":"1420-682X, 1420-9071","issue":"11-12","journalAbbreviation":"Cellular and Molecular Life Sciences (CMLS)","language":"en","license":"http://www.springer.com/tdm","page":"894-907","source":"DOI.org (Crossref)","title":"Cathepsin A/protective protein: an unusual lysosomal multifunctional protein","title-short":"Cathepsin A/protective protein","volume":"56","author":[{"family":"Hiraiwa","given":"M."}],"issued":{"date-parts":[["1999",12,31]]}}}],"schema":"https://github.com/citation-style-language/schema/raw/master/csl-citation.json"} </w:instrText>
      </w:r>
      <w:r w:rsidR="00E13BDF">
        <w:fldChar w:fldCharType="separate"/>
      </w:r>
      <w:r w:rsidR="004415C4" w:rsidRPr="004415C4">
        <w:rPr>
          <w:rFonts w:ascii="Aptos" w:cs="Times New Roman"/>
          <w:vertAlign w:val="superscript"/>
        </w:rPr>
        <w:t>6</w:t>
      </w:r>
      <w:r w:rsidR="00E13BDF">
        <w:fldChar w:fldCharType="end"/>
      </w:r>
      <w:r w:rsidR="00E13BDF">
        <w:t xml:space="preserve">. </w:t>
      </w:r>
      <w:r w:rsidR="00783102">
        <w:t xml:space="preserve">Our </w:t>
      </w:r>
      <w:proofErr w:type="spellStart"/>
      <w:r w:rsidR="00783102">
        <w:t>mspms</w:t>
      </w:r>
      <w:proofErr w:type="spellEnd"/>
      <w:r w:rsidR="00783102">
        <w:t xml:space="preserve"> analysis showed that</w:t>
      </w:r>
      <w:r w:rsidR="006D1828">
        <w:t xml:space="preserve"> </w:t>
      </w:r>
      <w:r w:rsidR="00684EFE">
        <w:t>Cathepsin</w:t>
      </w:r>
      <w:r w:rsidR="00DC3DF2">
        <w:t xml:space="preserve"> A </w:t>
      </w:r>
      <w:r w:rsidR="006D1828">
        <w:t>has</w:t>
      </w:r>
      <w:r w:rsidR="00DC3DF2">
        <w:t xml:space="preserve"> </w:t>
      </w:r>
      <w:r w:rsidR="00851252">
        <w:t>carboxypeptidase</w:t>
      </w:r>
      <w:r w:rsidR="00DC3DF2">
        <w:t xml:space="preserve"> activity, as indicated by the count of significant peptide cleavages per position of the peptide library. This is </w:t>
      </w:r>
      <w:r w:rsidR="00783102">
        <w:t>also</w:t>
      </w:r>
      <w:r w:rsidR="00DC3DF2">
        <w:t xml:space="preserve"> </w:t>
      </w:r>
      <w:r w:rsidR="00783102">
        <w:t>apparent</w:t>
      </w:r>
      <w:r w:rsidR="00DC3DF2">
        <w:t xml:space="preserve"> through the enrichment of X at P</w:t>
      </w:r>
      <w:r w:rsidR="00EF7FBF">
        <w:t xml:space="preserve">2’, </w:t>
      </w:r>
      <w:r w:rsidR="00DC3DF2">
        <w:t>P3</w:t>
      </w:r>
      <w:r w:rsidR="00EF7FBF">
        <w:t>’</w:t>
      </w:r>
      <w:r w:rsidR="00DC3DF2">
        <w:t>, and P4</w:t>
      </w:r>
      <w:r w:rsidR="00EF7FBF">
        <w:t>’</w:t>
      </w:r>
      <w:r w:rsidR="00DC3DF2">
        <w:t xml:space="preserve"> of the ice logo as well as the negative enrichment of X at the P4, P3, and P2 positions.   </w:t>
      </w:r>
    </w:p>
    <w:p w14:paraId="44594FF9" w14:textId="77777777" w:rsidR="00E13BDF" w:rsidRDefault="00E13BDF" w:rsidP="00E92335">
      <w:pPr>
        <w:spacing w:line="480" w:lineRule="auto"/>
      </w:pPr>
    </w:p>
    <w:p w14:paraId="0E457A10" w14:textId="4A4AA45E" w:rsidR="008615A7" w:rsidRDefault="001470E0" w:rsidP="00E92335">
      <w:pPr>
        <w:spacing w:line="480" w:lineRule="auto"/>
      </w:pPr>
      <w:r>
        <w:t xml:space="preserve">Next, we profiled </w:t>
      </w:r>
      <w:r w:rsidR="00684EFE">
        <w:t>cathepsin</w:t>
      </w:r>
      <w:r w:rsidR="006D1828" w:rsidRPr="006D1828">
        <w:t xml:space="preserve"> B</w:t>
      </w:r>
      <w:r>
        <w:t>, which is well established to have</w:t>
      </w:r>
      <w:r w:rsidR="00783102">
        <w:t xml:space="preserve"> </w:t>
      </w:r>
      <w:r w:rsidR="00AD2722">
        <w:t>dipeptidyl carboxypeptidase activity</w:t>
      </w:r>
      <w:r w:rsidR="00A34F2E">
        <w:fldChar w:fldCharType="begin"/>
      </w:r>
      <w:r w:rsidR="00A34F2E">
        <w:instrText xml:space="preserve"> ADDIN ZOTERO_ITEM CSL_CITATION {"citationID":"X1fG0QaS","properties":{"formattedCitation":"\\super 24\\nosupersub{}","plainCitation":"24","noteIndex":0},"citationItems":[{"id":6397,"uris":["http://zotero.org/users/6494753/items/7ZXRMV39"],"itemData":{"id":6397,"type":"article-journal","abstract":"Cathepsin B is a cysteine protease that normally functions within acidic lysosomes for protein degradation, but in numerous human diseases, cathepsin B translocates to the cytosol having neutral pH where the enzyme activates inﬂammation and cell death. Cathepsin B is active at both the neutral pH 7.2 of the cytosol and the acidic pH 4.6 within lysosomes. We evaluated the hypothesis that cathepsin B may possess pH-dependent cleavage preferences that can be utilized for design of a selective neutral pH inhibitor by (1) analysis of di</w:instrText>
      </w:r>
      <w:r w:rsidR="00A34F2E">
        <w:rPr>
          <w:rFonts w:ascii="Cambria Math" w:hAnsi="Cambria Math" w:cs="Cambria Math"/>
        </w:rPr>
        <w:instrText>ﬀ</w:instrText>
      </w:r>
      <w:r w:rsidR="00A34F2E">
        <w:instrText xml:space="preserve">erential cathepsin B cleavage proﬁles at neutral pH compared to acidic pH using multiplex substrate proﬁling by mass spectrometry (MSP-MS), (2) design of pH-selective peptide−7amino-4-methylcoumarin (AMC) substrates, and (3) design and validation of Z-Arg-Lysacyloxymethyl ketone (AOMK) as a selective neutral pH inhibitor. Cathepsin B displayed preferences for cleaving peptides with Arg in the P2 position at pH 7.2 and Glu in the P2 position at pH 4.6, represented by its primary dipeptidyl carboxypeptidase and modest endopeptidase activity. These properties led to design of the substrate Z-Arg-Lys−AMC having neutral pH selectivity, and its modiﬁcation with the AOMK warhead to result in the inhibitor Z-Arg-Lys−AOMK. This irreversible inhibitor displays nanomolar potency with 100-fold selectivity for inhibition of cathepsin B at pH 7.2 compared to pH 4.6, shows speciﬁcity for cathepsin B over other cysteine cathepsins, and is cell permeable and inhibits intracellular cathepsin B. These ﬁndings demonstrate that cathepsin B possesses pH-dependent cleavage properties that can lead to development of a potent, neutral pH inhibitor of this enzyme.","container-title":"ACS Chemical Biology","DOI":"10.1021/acschembio.1c00138","ISSN":"1554-8929, 1554-8937","issue":"9","journalAbbreviation":"ACS Chem. Biol.","language":"en","license":"https://creativecommons.org/licenses/by-nc-nd/4.0/","page":"1628-1643","source":"DOI.org (Crossref)","title":"Selective Neutral pH Inhibitor of Cathepsin B Designed Based on Cleavage Preferences at Cytosolic and Lysosomal pH Conditions","volume":"16","author":[{"family":"Yoon","given":"Michael C."},{"family":"Solania","given":"Angelo"},{"family":"Jiang","given":"Zhenze"},{"family":"Christy","given":"Mitchell P."},{"family":"Podvin","given":"Sonia"},{"family":"Mosier","given":"Charles"},{"family":"Lietz","given":"Christopher B."},{"family":"Ito","given":"Gen"},{"family":"Gerwick","given":"William H."},{"family":"Wolan","given":"Dennis W."},{"family":"Hook","given":"Gregory"},{"family":"O’Donoghue","given":"Anthony J."},{"family":"Hook","given":"Vivian"}],"issued":{"date-parts":[["2021",9,17]]}}}],"schema":"https://github.com/citation-style-language/schema/raw/master/csl-citation.json"} </w:instrText>
      </w:r>
      <w:r w:rsidR="00A34F2E">
        <w:fldChar w:fldCharType="separate"/>
      </w:r>
      <w:r w:rsidR="00A34F2E" w:rsidRPr="00A34F2E">
        <w:rPr>
          <w:rFonts w:ascii="Aptos" w:cs="Times New Roman"/>
          <w:vertAlign w:val="superscript"/>
        </w:rPr>
        <w:t>24</w:t>
      </w:r>
      <w:r w:rsidR="00A34F2E">
        <w:fldChar w:fldCharType="end"/>
      </w:r>
      <w:r w:rsidR="007113B1" w:rsidRPr="007113B1">
        <w:rPr>
          <w:vertAlign w:val="superscript"/>
        </w:rPr>
        <w:t>,</w:t>
      </w:r>
      <w:r w:rsidR="00A34F2E">
        <w:fldChar w:fldCharType="begin"/>
      </w:r>
      <w:r w:rsidR="007113B1">
        <w:instrText xml:space="preserve"> ADDIN ZOTERO_ITEM CSL_CITATION {"citationID":"Y46xjsNI","properties":{"formattedCitation":"\\super 7\\nosupersub{}","plainCitation":"7","noteIndex":0},"citationItems":[{"id":6381,"uris":["http://zotero.org/users/6494753/items/Y9BYXFS8"],"itemData":{"id":6381,"type":"article-journal","abstract":"Cathepsin B is a lysosomal protease that participates in protein degradation. However, cathepsin B is also active under neutral pH conditions of the cytosol, nuclei, and extracellular locations. The dipeptidyl carboxypeptidase (DPCP) activity of cathepsin B, assayed with the Abz-GIVR↓AK(Dnp)-OH substrate, has been reported to display an acidic pH optimum. In contrast, the endopeptidase activity, monitored with Z-RR-↓AMC, has a neutral pH optimum. These observations raise the question of whether other substrates can demonstrate cathepsin B DPCP activity at neutral pH and endopeptidase activity at acidic pH. To address this question, global cleavage profiling of cathepsin B with a diverse peptide library was conducted under acidic and neutral pH conditions. Results revealed that cathepsin B has (1) major DPCP activity and modest endopeptidase activity under both acidic and neutral pH conditions and (2) distinct pH-dependent amino acid preferences adjacent to cleavage sites for both DPCP and endopeptidase activities. The pH-dependent cleavage preferences were utilized to design a new Abz-GnVR↓AK(Dnp)-OH DPCP substrate, with norleucine (n) at the P3 position, having improved DPCP activity of cathepsin B at neutral pH compared to the original Abz-GIVR↓AK(Dnp)-OH substrate. The new Z-VR-AMC and Z-ER-AMC substrates displayed improved endopeptidase activity at acidic pH compared to the original Z-RR-AMC. These findings illustrate the new concept that cathepsin B possesses DPCP and endopeptidase activities at both acidic and neutral pH values. These results advance understanding of the pH-dependent cleavage properties of the dual DPCP and endopeptidase activities of cathepsin B that function under different cellular pH conditions.","container-title":"Biochemistry","DOI":"10.1021/acs.biochem.2c00358","ISSN":"0006-2960, 1520-4995","issue":"17","journalAbbreviation":"Biochemistry","language":"en","license":"https://creativecommons.org/licenses/by/4.0/","page":"1904-1914","source":"DOI.org (Crossref)","title":"Cathepsin B Dipeptidyl Carboxypeptidase and Endopeptidase Activities Demonstrated across a Broad pH Range","volume":"61","author":[{"family":"Yoon","given":"Michael C."},{"family":"Hook","given":"Vivian"},{"family":"O’Donoghue","given":"Anthony J."}],"issued":{"date-parts":[["2022",9,6]]}}}],"schema":"https://github.com/citation-style-language/schema/raw/master/csl-citation.json"} </w:instrText>
      </w:r>
      <w:r w:rsidR="00A34F2E">
        <w:fldChar w:fldCharType="separate"/>
      </w:r>
      <w:r w:rsidR="007113B1" w:rsidRPr="007113B1">
        <w:rPr>
          <w:rFonts w:ascii="Aptos" w:cs="Times New Roman"/>
          <w:vertAlign w:val="superscript"/>
        </w:rPr>
        <w:t>7</w:t>
      </w:r>
      <w:r w:rsidR="00A34F2E">
        <w:fldChar w:fldCharType="end"/>
      </w:r>
      <w:r w:rsidR="00F7673D">
        <w:t>.</w:t>
      </w:r>
      <w:r w:rsidR="00E13BDF">
        <w:t xml:space="preserve"> In our study, we profiled both bovine </w:t>
      </w:r>
      <w:r w:rsidR="00684EFE">
        <w:t>cathepsin</w:t>
      </w:r>
      <w:r w:rsidR="00E13BDF">
        <w:t xml:space="preserve"> B and human </w:t>
      </w:r>
      <w:r w:rsidR="00684EFE">
        <w:t>cathepsin</w:t>
      </w:r>
      <w:r w:rsidR="00E13BDF">
        <w:t xml:space="preserve"> B. These proteases share 83.58% identity with each other but any differences in substrate specificities are poorly explored.</w:t>
      </w:r>
      <w:r>
        <w:t xml:space="preserve"> </w:t>
      </w:r>
      <w:r w:rsidR="00E13BDF">
        <w:t xml:space="preserve">Our analysis showed clear evidence of dipeptidyl carboxypeptidase activity for both human and bovine </w:t>
      </w:r>
      <w:r w:rsidR="00684EFE">
        <w:t>cathepsin</w:t>
      </w:r>
      <w:r w:rsidR="00E13BDF">
        <w:t xml:space="preserve"> B as indicated by peaks every 2 AAs with the greatest being at position 12 </w:t>
      </w:r>
      <w:proofErr w:type="gramStart"/>
      <w:r w:rsidR="00E13BDF">
        <w:t>( 2</w:t>
      </w:r>
      <w:proofErr w:type="gramEnd"/>
      <w:r w:rsidR="00E13BDF">
        <w:t xml:space="preserve"> from the </w:t>
      </w:r>
      <w:r w:rsidR="007113B1">
        <w:t>C</w:t>
      </w:r>
      <w:r w:rsidR="00E13BDF">
        <w:t xml:space="preserve"> terminal end). This </w:t>
      </w:r>
      <w:r w:rsidR="007113B1">
        <w:t xml:space="preserve">cleavage pattern suggests </w:t>
      </w:r>
      <w:r w:rsidR="00E13BDF">
        <w:t xml:space="preserve">cleavages occur 2 peptides from the C-terminal end, and then the resulting cleaved peptides are subsequently cleaved 2 peptides from their </w:t>
      </w:r>
      <w:r w:rsidR="00C15E45">
        <w:t xml:space="preserve">new </w:t>
      </w:r>
      <w:r w:rsidR="007113B1">
        <w:t>C</w:t>
      </w:r>
      <w:r w:rsidR="00C15E45">
        <w:t>-</w:t>
      </w:r>
      <w:r w:rsidR="00E13BDF">
        <w:t>terminal end.</w:t>
      </w:r>
      <w:r w:rsidR="007113B1">
        <w:t xml:space="preserve"> Notably, we observed evidence of more sequential cleavages with bovine cathepsin B compared to human cathepsin B. Evidence for dipeptidyl carboxypeptidase activity </w:t>
      </w:r>
      <w:r w:rsidR="00E13BDF">
        <w:t xml:space="preserve">was also </w:t>
      </w:r>
      <w:r w:rsidR="007113B1">
        <w:t>apparent</w:t>
      </w:r>
      <w:r w:rsidR="00E13BDF">
        <w:t xml:space="preserve"> by the strong preference for X</w:t>
      </w:r>
      <w:r w:rsidR="007C6670">
        <w:t xml:space="preserve"> </w:t>
      </w:r>
      <w:r w:rsidR="00E13BDF">
        <w:t xml:space="preserve">at positions P4’ and P3’ in the </w:t>
      </w:r>
      <w:proofErr w:type="spellStart"/>
      <w:r w:rsidR="00A03918">
        <w:t>I</w:t>
      </w:r>
      <w:r w:rsidR="00E13BDF">
        <w:t>celogo</w:t>
      </w:r>
      <w:proofErr w:type="spellEnd"/>
      <w:r w:rsidR="00A03918">
        <w:t xml:space="preserve"> plot</w:t>
      </w:r>
      <w:r w:rsidR="00E13BDF">
        <w:t>. Additionally,</w:t>
      </w:r>
      <w:r w:rsidR="007113B1">
        <w:t xml:space="preserve"> we noted</w:t>
      </w:r>
      <w:r w:rsidR="00E13BDF">
        <w:t xml:space="preserve"> a trypsin like specificity </w:t>
      </w:r>
      <w:r w:rsidR="007113B1">
        <w:t>for both forms of cathepsin B</w:t>
      </w:r>
      <w:r w:rsidR="00E13BDF">
        <w:t xml:space="preserve">, with arginine and lysine being enriched at P1 and proline being negatively enriched at P1’. </w:t>
      </w:r>
      <w:r w:rsidR="007113B1">
        <w:lastRenderedPageBreak/>
        <w:t>Despite these very similar substrate preferences, our principal component and</w:t>
      </w:r>
      <w:r w:rsidR="00DC3DF2">
        <w:t xml:space="preserve"> unsupervised hier</w:t>
      </w:r>
      <w:r w:rsidR="00A03918">
        <w:t>ar</w:t>
      </w:r>
      <w:r w:rsidR="00DC3DF2">
        <w:t xml:space="preserve">chical clustering </w:t>
      </w:r>
      <w:r w:rsidR="007113B1">
        <w:t xml:space="preserve">analyses </w:t>
      </w:r>
      <w:r w:rsidR="00DC3DF2">
        <w:t>showed that</w:t>
      </w:r>
      <w:r w:rsidR="00DC3DF2" w:rsidRPr="00B96F00">
        <w:t xml:space="preserve"> </w:t>
      </w:r>
      <w:r w:rsidR="00DC3DF2">
        <w:t xml:space="preserve">bovine </w:t>
      </w:r>
      <w:r w:rsidR="00684EFE">
        <w:t>cathepsin</w:t>
      </w:r>
      <w:r w:rsidR="00DC3DF2">
        <w:t xml:space="preserve"> B </w:t>
      </w:r>
      <w:r w:rsidR="00E13BDF">
        <w:t xml:space="preserve">produced a significantly different </w:t>
      </w:r>
      <w:r w:rsidR="00072F6A">
        <w:t xml:space="preserve">profile from human </w:t>
      </w:r>
      <w:proofErr w:type="spellStart"/>
      <w:r w:rsidR="00EA36D4">
        <w:t>c</w:t>
      </w:r>
      <w:r w:rsidR="00072F6A">
        <w:t>at</w:t>
      </w:r>
      <w:r w:rsidR="0073715B">
        <w:t>hespin</w:t>
      </w:r>
      <w:proofErr w:type="spellEnd"/>
      <w:r w:rsidR="0073715B">
        <w:t xml:space="preserve"> </w:t>
      </w:r>
      <w:r w:rsidR="00072F6A">
        <w:t>B on a global scale</w:t>
      </w:r>
      <w:r w:rsidR="00DC3DF2">
        <w:t>.</w:t>
      </w:r>
      <w:r w:rsidR="007113B1">
        <w:t xml:space="preserve"> Further investigation showed that v</w:t>
      </w:r>
      <w:r w:rsidR="00DC3DF2">
        <w:t>irtually all of the peptides found to be significant after incubation with human cathepsin B were shared with those found to be significant using the bovine preparation, but a large number of peptides were observed in bovine but not human cathepsin B</w:t>
      </w:r>
      <w:r w:rsidR="00213823">
        <w:t>.</w:t>
      </w:r>
      <w:r w:rsidR="007113B1">
        <w:t xml:space="preserve"> </w:t>
      </w:r>
      <w:r w:rsidR="00213823">
        <w:t xml:space="preserve">Altogether, </w:t>
      </w:r>
      <w:r w:rsidR="007113B1">
        <w:t>these results</w:t>
      </w:r>
      <w:r w:rsidR="00213823">
        <w:t xml:space="preserve"> s</w:t>
      </w:r>
      <w:r w:rsidR="00DC3DF2">
        <w:t xml:space="preserve">uggest that </w:t>
      </w:r>
      <w:r w:rsidR="00EA36D4">
        <w:t>b</w:t>
      </w:r>
      <w:r w:rsidR="00DC3DF2">
        <w:t xml:space="preserve">ovine cathepsin B and human cathepsin B </w:t>
      </w:r>
      <w:r w:rsidR="003F4813">
        <w:t>have</w:t>
      </w:r>
      <w:r w:rsidR="00DC3DF2">
        <w:t xml:space="preserve"> similar substrate specificities, and the </w:t>
      </w:r>
      <w:r w:rsidR="002429C3">
        <w:t>high-level</w:t>
      </w:r>
      <w:r w:rsidR="00AD2722">
        <w:t xml:space="preserve"> </w:t>
      </w:r>
      <w:r w:rsidR="00DC3DF2">
        <w:t xml:space="preserve">differences observed in the MSP-MS experiment are </w:t>
      </w:r>
      <w:r w:rsidR="00AD2722">
        <w:t xml:space="preserve">likely </w:t>
      </w:r>
      <w:r w:rsidR="00DC3DF2">
        <w:t xml:space="preserve">related to the higher activity of the bovine cathepsin B preparation used in the experiment relative to its human counterpart, </w:t>
      </w:r>
      <w:commentRangeStart w:id="9"/>
      <w:commentRangeStart w:id="10"/>
      <w:r w:rsidR="00DC3DF2">
        <w:t xml:space="preserve">either due to a higher concentration, or greater activity </w:t>
      </w:r>
      <w:r w:rsidR="009A74A3">
        <w:t>of the preparation i</w:t>
      </w:r>
      <w:r w:rsidR="00DC3DF2">
        <w:t>n the experimental buffer.</w:t>
      </w:r>
      <w:commentRangeEnd w:id="9"/>
      <w:r w:rsidR="00C15E45">
        <w:rPr>
          <w:rStyle w:val="CommentReference"/>
        </w:rPr>
        <w:commentReference w:id="9"/>
      </w:r>
      <w:commentRangeEnd w:id="10"/>
      <w:r w:rsidR="009101EB">
        <w:rPr>
          <w:rStyle w:val="CommentReference"/>
        </w:rPr>
        <w:commentReference w:id="10"/>
      </w:r>
    </w:p>
    <w:p w14:paraId="5CBA8A12" w14:textId="77777777" w:rsidR="006D1828" w:rsidRDefault="006D1828" w:rsidP="00E92335">
      <w:pPr>
        <w:spacing w:line="480" w:lineRule="auto"/>
        <w:rPr>
          <w:b/>
          <w:bCs/>
        </w:rPr>
      </w:pPr>
    </w:p>
    <w:p w14:paraId="4BDA7542" w14:textId="6BB0D031" w:rsidR="009975B8" w:rsidRPr="001470E0" w:rsidRDefault="002E31AB" w:rsidP="00E92335">
      <w:pPr>
        <w:spacing w:line="480" w:lineRule="auto"/>
        <w:rPr>
          <w:rFonts w:cs="Arial"/>
          <w:color w:val="202122"/>
          <w:shd w:val="clear" w:color="auto" w:fill="FFFFFF"/>
        </w:rPr>
      </w:pPr>
      <w:r>
        <w:t>Next,</w:t>
      </w:r>
      <w:r w:rsidR="001470E0">
        <w:t xml:space="preserve"> we assessed </w:t>
      </w:r>
      <w:r w:rsidR="00684EFE">
        <w:t>cathepsin</w:t>
      </w:r>
      <w:r w:rsidR="006D1828" w:rsidRPr="0038344E">
        <w:t xml:space="preserve"> C</w:t>
      </w:r>
      <w:r w:rsidR="0038344E" w:rsidRPr="0038344E">
        <w:rPr>
          <w:rFonts w:cs="Arial"/>
          <w:color w:val="202122"/>
          <w:shd w:val="clear" w:color="auto" w:fill="FFFFFF"/>
        </w:rPr>
        <w:t xml:space="preserve">, also known </w:t>
      </w:r>
      <w:r w:rsidR="0038344E">
        <w:rPr>
          <w:rFonts w:cs="Arial"/>
          <w:color w:val="202122"/>
          <w:shd w:val="clear" w:color="auto" w:fill="FFFFFF"/>
        </w:rPr>
        <w:t>a</w:t>
      </w:r>
      <w:r w:rsidR="0038344E" w:rsidRPr="0038344E">
        <w:rPr>
          <w:rFonts w:cs="Arial"/>
          <w:color w:val="202122"/>
          <w:shd w:val="clear" w:color="auto" w:fill="FFFFFF"/>
        </w:rPr>
        <w:t xml:space="preserve">s dipeptidyl </w:t>
      </w:r>
      <w:proofErr w:type="gramStart"/>
      <w:r w:rsidR="0038344E" w:rsidRPr="0038344E">
        <w:rPr>
          <w:rFonts w:cs="Arial"/>
          <w:color w:val="202122"/>
          <w:shd w:val="clear" w:color="auto" w:fill="FFFFFF"/>
        </w:rPr>
        <w:t>peptidase</w:t>
      </w:r>
      <w:proofErr w:type="gramEnd"/>
      <w:r w:rsidR="0038344E" w:rsidRPr="0038344E">
        <w:rPr>
          <w:rFonts w:cs="Arial"/>
          <w:color w:val="202122"/>
          <w:shd w:val="clear" w:color="auto" w:fill="FFFFFF"/>
        </w:rPr>
        <w:t xml:space="preserve"> I (DPP-I</w:t>
      </w:r>
      <w:r w:rsidR="0038344E">
        <w:rPr>
          <w:rFonts w:cs="Arial"/>
          <w:color w:val="202122"/>
          <w:shd w:val="clear" w:color="auto" w:fill="FFFFFF"/>
        </w:rPr>
        <w:t>)</w:t>
      </w:r>
      <w:r w:rsidR="001470E0">
        <w:rPr>
          <w:rFonts w:cs="Arial"/>
          <w:color w:val="202122"/>
          <w:shd w:val="clear" w:color="auto" w:fill="FFFFFF"/>
        </w:rPr>
        <w:t xml:space="preserve">, which </w:t>
      </w:r>
      <w:r w:rsidR="0038344E">
        <w:rPr>
          <w:rFonts w:cs="Arial"/>
          <w:color w:val="202122"/>
          <w:shd w:val="clear" w:color="auto" w:fill="FFFFFF"/>
        </w:rPr>
        <w:t xml:space="preserve">is a lysosomal dipeptidyl-peptidase belonging to the cystine cathepsin protease family. It is known to have relatively broad substrate specificity and acts by the stepwise </w:t>
      </w:r>
      <w:r w:rsidR="009975B8">
        <w:rPr>
          <w:rFonts w:cs="Arial"/>
          <w:color w:val="202122"/>
          <w:shd w:val="clear" w:color="auto" w:fill="FFFFFF"/>
        </w:rPr>
        <w:t>removal</w:t>
      </w:r>
      <w:r w:rsidR="0038344E">
        <w:rPr>
          <w:rFonts w:cs="Arial"/>
          <w:color w:val="202122"/>
          <w:shd w:val="clear" w:color="auto" w:fill="FFFFFF"/>
        </w:rPr>
        <w:t xml:space="preserve"> of dipeptides from the N-terminus of the cleavage site. </w:t>
      </w:r>
      <w:r w:rsidR="0038344E" w:rsidRPr="0038344E">
        <w:rPr>
          <w:rFonts w:cs="Arial"/>
          <w:color w:val="202122"/>
          <w:shd w:val="clear" w:color="auto" w:fill="FFFFFF"/>
        </w:rPr>
        <w:t xml:space="preserve">It </w:t>
      </w:r>
      <w:r w:rsidR="0038344E">
        <w:rPr>
          <w:rFonts w:cs="Arial"/>
          <w:color w:val="202122"/>
          <w:shd w:val="clear" w:color="auto" w:fill="FFFFFF"/>
        </w:rPr>
        <w:t>has been reported to</w:t>
      </w:r>
      <w:r w:rsidR="0038344E" w:rsidRPr="0038344E">
        <w:rPr>
          <w:rFonts w:cs="Arial"/>
          <w:color w:val="202122"/>
          <w:shd w:val="clear" w:color="auto" w:fill="FFFFFF"/>
        </w:rPr>
        <w:t xml:space="preserve"> </w:t>
      </w:r>
      <w:r w:rsidR="009975B8">
        <w:rPr>
          <w:rFonts w:cs="Arial"/>
          <w:color w:val="202122"/>
          <w:shd w:val="clear" w:color="auto" w:fill="FFFFFF"/>
        </w:rPr>
        <w:t xml:space="preserve">stop peptidase activity </w:t>
      </w:r>
      <w:r w:rsidR="0038344E" w:rsidRPr="0038344E">
        <w:rPr>
          <w:rFonts w:cs="Arial"/>
          <w:color w:val="202122"/>
          <w:shd w:val="clear" w:color="auto" w:fill="FFFFFF"/>
        </w:rPr>
        <w:t>in three cases: when the N-terminal amino group is blocked, when a proline residue is adjacent to the cleavage site (P1 or P1’ position), or when the N-terminal residues are lysine or arginine</w:t>
      </w:r>
      <w:r w:rsidR="0038344E">
        <w:rPr>
          <w:rFonts w:cs="Arial"/>
          <w:color w:val="202122"/>
          <w:shd w:val="clear" w:color="auto" w:fill="FFFFFF"/>
        </w:rPr>
        <w:fldChar w:fldCharType="begin"/>
      </w:r>
      <w:r w:rsidR="004415C4">
        <w:rPr>
          <w:rFonts w:cs="Arial"/>
          <w:color w:val="202122"/>
          <w:shd w:val="clear" w:color="auto" w:fill="FFFFFF"/>
        </w:rPr>
        <w:instrText xml:space="preserve"> ADDIN ZOTERO_ITEM CSL_CITATION {"citationID":"i6SVa8Wz","properties":{"formattedCitation":"\\super 8\\nosupersub{}","plainCitation":"8","noteIndex":0},"citationItems":[{"id":6411,"uris":["http://zotero.org/users/6494753/items/LFPLD2QU"],"itemData":{"id":6411,"type":"article-journal","abstract":"Cathepsin C is a papain-like cysteine peptidase known primarily for its involvement in the activation of serine peptidases in neutrophils and other immune cells. Its critical role in this process qualifies cathepsin C as a target for the treatment of inflammatory diseases, and its most advanced inhibitor, brensocatib (Insmed), is currently in phase 3 clinical trials for the treatment of non-cystic fibrosis bronchiectasis. Beyond neutrophils, its importance is highlighted by loss-of-function mutations that cause the recessively inherited Papillon-Lefèvre syndrome. At the molecular level, cathepsin C has several structural and functional features that set it apart from other members of the family and enable its selective targeting. It possesses dipeptidyl-peptidase activity (its other common name is dipeptidyl-peptidase I) due to the presence of an additional exclusion domain that also controls its stepwise tetramerization during maturation. In this review article, we summarize the current state of the art regarding the biochemical properties of cathepsin C, its physiological and pathological roles in neutrophils and beyond, and recent advances in the development and evaluation of cathepsin C inhibitors.","container-title":"Rare Disease and Orphan Drugs Journal","DOI":"10.20517/rdodj.2023.09","ISSN":"2771-2893","issue":"3","journalAbbreviation":"Rare Dis Orphan Drugs J","language":"en","source":"DOI.org (Crossref)","title":"Cathepsin C: structure, function, and pharmacological targeting","title-short":"Cathepsin C","URL":"https://www.oaepublish.com/articles/rdodj.2023.09","volume":"2","author":[{"family":"Stojkovska Docevska","given":"Milena"},{"family":"Novinec","given":"Marko"}],"accessed":{"date-parts":[["2024",6,11]]},"issued":{"date-parts":[["2023",7,26]]}}}],"schema":"https://github.com/citation-style-language/schema/raw/master/csl-citation.json"} </w:instrText>
      </w:r>
      <w:r w:rsidR="0038344E">
        <w:rPr>
          <w:rFonts w:cs="Arial"/>
          <w:color w:val="202122"/>
          <w:shd w:val="clear" w:color="auto" w:fill="FFFFFF"/>
        </w:rPr>
        <w:fldChar w:fldCharType="separate"/>
      </w:r>
      <w:r w:rsidR="004415C4" w:rsidRPr="004415C4">
        <w:rPr>
          <w:rFonts w:ascii="Aptos" w:cs="Times New Roman"/>
          <w:color w:val="000000"/>
          <w:vertAlign w:val="superscript"/>
        </w:rPr>
        <w:t>8</w:t>
      </w:r>
      <w:r w:rsidR="0038344E">
        <w:rPr>
          <w:rFonts w:cs="Arial"/>
          <w:color w:val="202122"/>
          <w:shd w:val="clear" w:color="auto" w:fill="FFFFFF"/>
        </w:rPr>
        <w:fldChar w:fldCharType="end"/>
      </w:r>
      <w:r w:rsidR="0038344E" w:rsidRPr="0038344E">
        <w:rPr>
          <w:rFonts w:cs="Arial"/>
          <w:color w:val="202122"/>
          <w:shd w:val="clear" w:color="auto" w:fill="FFFFFF"/>
        </w:rPr>
        <w:t>.</w:t>
      </w:r>
      <w:r w:rsidR="001470E0">
        <w:rPr>
          <w:rFonts w:cs="Arial"/>
          <w:color w:val="202122"/>
          <w:shd w:val="clear" w:color="auto" w:fill="FFFFFF"/>
        </w:rPr>
        <w:t xml:space="preserve">  </w:t>
      </w:r>
      <w:r w:rsidR="00072F6A">
        <w:t xml:space="preserve">Our </w:t>
      </w:r>
      <w:proofErr w:type="spellStart"/>
      <w:r w:rsidR="00072F6A">
        <w:t>mspms</w:t>
      </w:r>
      <w:proofErr w:type="spellEnd"/>
      <w:r w:rsidR="00072F6A">
        <w:t xml:space="preserve"> based analysis showed clear indications of </w:t>
      </w:r>
      <w:r w:rsidR="009975B8">
        <w:t>d</w:t>
      </w:r>
      <w:r w:rsidR="009A74A3" w:rsidRPr="009A74A3">
        <w:t>ipeptidyl aminopeptidas</w:t>
      </w:r>
      <w:r w:rsidR="009A74A3">
        <w:t xml:space="preserve">e activity, as the most significant cleavages were found to occur at position 2 of the library. We also observed a peak in </w:t>
      </w:r>
      <w:r w:rsidR="009975B8">
        <w:t>significant</w:t>
      </w:r>
      <w:r w:rsidR="009A74A3">
        <w:t xml:space="preserve"> cleavages at </w:t>
      </w:r>
      <w:r w:rsidR="009975B8">
        <w:t>position</w:t>
      </w:r>
      <w:r w:rsidR="009A74A3">
        <w:t xml:space="preserve"> 4 of the peptide library that increased over time. This suggests sequential cleavage of products </w:t>
      </w:r>
      <w:r w:rsidR="009A74A3">
        <w:lastRenderedPageBreak/>
        <w:t xml:space="preserve">2 </w:t>
      </w:r>
      <w:r w:rsidR="009975B8">
        <w:t>positions</w:t>
      </w:r>
      <w:r w:rsidR="009A74A3">
        <w:t xml:space="preserve"> from the N terminal end. We see </w:t>
      </w:r>
      <w:r w:rsidR="007A7E6B">
        <w:t xml:space="preserve">these </w:t>
      </w:r>
      <w:r w:rsidR="007113B1">
        <w:t>aspects</w:t>
      </w:r>
      <w:r w:rsidR="009A74A3">
        <w:t xml:space="preserve"> reflected in the </w:t>
      </w:r>
      <w:proofErr w:type="spellStart"/>
      <w:r w:rsidR="007113B1">
        <w:t>icelogo</w:t>
      </w:r>
      <w:proofErr w:type="spellEnd"/>
      <w:r w:rsidR="009A74A3">
        <w:t xml:space="preserve"> by the strong preference for X at P4 and P3, as well as </w:t>
      </w:r>
      <w:r w:rsidR="007A7E6B">
        <w:t>aversion</w:t>
      </w:r>
      <w:r w:rsidR="009A74A3">
        <w:t xml:space="preserve"> for X at P3’ and P4’. </w:t>
      </w:r>
    </w:p>
    <w:p w14:paraId="76A84F79" w14:textId="77777777" w:rsidR="009975B8" w:rsidRDefault="009975B8" w:rsidP="00E92335">
      <w:pPr>
        <w:spacing w:line="480" w:lineRule="auto"/>
      </w:pPr>
    </w:p>
    <w:p w14:paraId="2694D34F" w14:textId="399471C6" w:rsidR="009975B8" w:rsidRPr="002E31AB" w:rsidRDefault="009975B8" w:rsidP="00E92335">
      <w:pPr>
        <w:spacing w:line="480" w:lineRule="auto"/>
      </w:pPr>
      <w:r>
        <w:t xml:space="preserve">We were not able to detect </w:t>
      </w:r>
      <w:r w:rsidR="0071423A">
        <w:t xml:space="preserve">evidence supporting </w:t>
      </w:r>
      <w:r>
        <w:t xml:space="preserve">the two </w:t>
      </w:r>
      <w:r w:rsidR="0071423A">
        <w:t xml:space="preserve">reported </w:t>
      </w:r>
      <w:r>
        <w:t xml:space="preserve">remaining rules via a standard </w:t>
      </w:r>
      <w:proofErr w:type="spellStart"/>
      <w:r>
        <w:t>Icelogo</w:t>
      </w:r>
      <w:proofErr w:type="spellEnd"/>
      <w:r>
        <w:t xml:space="preserve"> based analysis, as we saw no </w:t>
      </w:r>
      <w:r w:rsidR="00E838BE">
        <w:t>aversion to</w:t>
      </w:r>
      <w:r>
        <w:t xml:space="preserve"> proline at P1 or P1’, or lysine and arginine at N-terminal residues</w:t>
      </w:r>
      <w:r w:rsidR="00E838BE">
        <w:t xml:space="preserve"> indicated in the </w:t>
      </w:r>
      <w:proofErr w:type="spellStart"/>
      <w:r w:rsidR="00E838BE">
        <w:t>Icelogo</w:t>
      </w:r>
      <w:proofErr w:type="spellEnd"/>
      <w:r w:rsidR="00E838BE">
        <w:t xml:space="preserve"> plot</w:t>
      </w:r>
      <w:r>
        <w:t>. However,</w:t>
      </w:r>
      <w:r w:rsidR="00992EC6">
        <w:t xml:space="preserve"> the flexible nature of the </w:t>
      </w:r>
      <w:proofErr w:type="spellStart"/>
      <w:r w:rsidR="00992EC6">
        <w:t>mspms</w:t>
      </w:r>
      <w:proofErr w:type="spellEnd"/>
      <w:r w:rsidR="00992EC6">
        <w:t xml:space="preserve"> R package </w:t>
      </w:r>
      <w:r w:rsidR="00072F6A">
        <w:t>permitted further</w:t>
      </w:r>
      <w:r>
        <w:t xml:space="preserve"> exploration of the data </w:t>
      </w:r>
      <w:r w:rsidR="00992EC6">
        <w:t xml:space="preserve">which </w:t>
      </w:r>
      <w:r w:rsidR="003F4813">
        <w:t xml:space="preserve">allowed us to filter the data using a regular expression capturing these described rules of </w:t>
      </w:r>
      <w:r w:rsidR="0071423A">
        <w:t xml:space="preserve">cathepsin </w:t>
      </w:r>
      <w:r w:rsidR="003F4813">
        <w:t>C (</w:t>
      </w:r>
      <w:r w:rsidR="003F4813" w:rsidRPr="003F4813">
        <w:t>"XX[^L|K|</w:t>
      </w:r>
      <w:proofErr w:type="gramStart"/>
      <w:r w:rsidR="003F4813" w:rsidRPr="003F4813">
        <w:t>X][</w:t>
      </w:r>
      <w:proofErr w:type="gramEnd"/>
      <w:r w:rsidR="003F4813" w:rsidRPr="003F4813">
        <w:t>^P][^P]..."</w:t>
      </w:r>
      <w:r w:rsidR="003F4813">
        <w:t>) to see if we observe their cleavage over time. We saw that peptides with cleavage sequences fitting this rule were significantly increased over time</w:t>
      </w:r>
      <w:r w:rsidR="001470E0">
        <w:t xml:space="preserve"> (Supplementary Figure </w:t>
      </w:r>
      <w:r w:rsidR="007113B1">
        <w:t>3</w:t>
      </w:r>
      <w:r w:rsidR="001470E0">
        <w:t>)</w:t>
      </w:r>
      <w:r w:rsidR="003F4813">
        <w:t>. For comparison, we reversed the rule (</w:t>
      </w:r>
      <w:r w:rsidR="003F4813" w:rsidRPr="003F4813">
        <w:t>"...[^</w:t>
      </w:r>
      <w:proofErr w:type="gramStart"/>
      <w:r w:rsidR="003F4813" w:rsidRPr="003F4813">
        <w:t>P][</w:t>
      </w:r>
      <w:proofErr w:type="gramEnd"/>
      <w:r w:rsidR="003F4813" w:rsidRPr="003F4813">
        <w:t>^P][^L|K|X]XX"</w:t>
      </w:r>
      <w:r w:rsidR="003F4813">
        <w:t>) and saw no significance over time. Together, this suggests that the previously described rules for cat</w:t>
      </w:r>
      <w:r w:rsidR="00684EFE">
        <w:t xml:space="preserve">hepsin </w:t>
      </w:r>
      <w:r w:rsidR="003F4813">
        <w:t xml:space="preserve">C specificity are accurate, but additional </w:t>
      </w:r>
      <w:r w:rsidR="002E31AB">
        <w:t>features defining optimal</w:t>
      </w:r>
      <w:r w:rsidR="003F4813">
        <w:t xml:space="preserve"> substrate specificity</w:t>
      </w:r>
      <w:r w:rsidR="002E31AB">
        <w:t xml:space="preserve"> may also exist.</w:t>
      </w:r>
      <w:r w:rsidR="003F4813">
        <w:t xml:space="preserve"> </w:t>
      </w:r>
    </w:p>
    <w:p w14:paraId="717D3578" w14:textId="77777777" w:rsidR="002E31AB" w:rsidRDefault="002E31AB" w:rsidP="00E92335">
      <w:pPr>
        <w:spacing w:line="480" w:lineRule="auto"/>
      </w:pPr>
    </w:p>
    <w:p w14:paraId="6841FFE6" w14:textId="1396AF0B" w:rsidR="009A74A3" w:rsidRDefault="002E31AB" w:rsidP="00E92335">
      <w:pPr>
        <w:spacing w:line="480" w:lineRule="auto"/>
      </w:pPr>
      <w:r>
        <w:t xml:space="preserve">We then moved on to profile </w:t>
      </w:r>
      <w:r w:rsidR="00684EFE">
        <w:t>c</w:t>
      </w:r>
      <w:r w:rsidR="009975B8">
        <w:t>athepsin D</w:t>
      </w:r>
      <w:r>
        <w:t xml:space="preserve">, </w:t>
      </w:r>
      <w:r w:rsidR="009975B8">
        <w:t xml:space="preserve">a lysosomal aspartyl protease </w:t>
      </w:r>
      <w:r w:rsidR="00F87F42">
        <w:t xml:space="preserve">that </w:t>
      </w:r>
      <w:r w:rsidR="00992EC6">
        <w:t>has</w:t>
      </w:r>
      <w:r w:rsidR="00F87F42">
        <w:t xml:space="preserve"> </w:t>
      </w:r>
      <w:proofErr w:type="spellStart"/>
      <w:r w:rsidR="00F87F42">
        <w:t>endoprotease</w:t>
      </w:r>
      <w:proofErr w:type="spellEnd"/>
      <w:r w:rsidR="00F87F42">
        <w:t xml:space="preserve"> activity</w:t>
      </w:r>
      <w:r w:rsidR="00992EC6">
        <w:t>. It</w:t>
      </w:r>
      <w:r w:rsidR="00072F6A">
        <w:t xml:space="preserve"> is known to prefer </w:t>
      </w:r>
      <w:r w:rsidR="00F87F42">
        <w:t xml:space="preserve">hydrophobic residues on both sides of the </w:t>
      </w:r>
      <w:r w:rsidR="00F87F42">
        <w:t>cleavage sensitive bond (P1 and P1’)</w:t>
      </w:r>
      <w:r w:rsidR="00992EC6" w:rsidRPr="00992EC6">
        <w:rPr>
          <w:vertAlign w:val="superscript"/>
        </w:rPr>
        <w:fldChar w:fldCharType="begin"/>
      </w:r>
      <w:r w:rsidR="004415C4">
        <w:rPr>
          <w:vertAlign w:val="superscript"/>
        </w:rPr>
        <w:instrText xml:space="preserve"> ADDIN ZOTERO_ITEM CSL_CITATION {"citationID":"xxlEutiy","properties":{"formattedCitation":"\\super 10\\nosupersub{}","plainCitation":"10","noteIndex":0},"citationItems":[{"id":6415,"uris":["http://zotero.org/users/6494753/items/MDDKKEB9"],"itemData":{"id":6415,"type":"article-journal","abstract":"Cathepsin D (CD) plays an important role in both biological and pathological processes, although the cleavage characteristics and substrate selection of CD have yet to be fully explored. We employed liquid chromatography-tandem mass spectrometry (LC-MS/MS) to identify the CD cleavage sites in bovine serum albumin (BSA). We found that the hydrophobic residues at P1 were not only a preferential factor for CD cleavage but that the hydrophobicity at P1’ also contributed to CD recognition. The concept of hydrophobic scores of neighbors (HSN) was proposed to describe the hydrophobic microenvironment of CD recognition sites. The survey of CD cleavage characteristics in several proteins suggested that the HSN was a sensitive indicator for judging the favorable sites in peptides for CD cleavage, with HSN values of 0.5–1.0 representing a likely threshold. Ovalbumin (OVA), a protein resistant to CD cleavage in its native state, was easily cleaved by CD after denaturation, and the features of the cleaved peptides were quite similar to those found in BSA, where a higher HSN value indicated greater cleavability. We further conducted two-dimensional gel electrophoresis (2DE) to find more proteins that were insensitive to CD cleavage in CD-knockdown cells. Based on an analysis of secondary and three-dimensional structures, we postulated that intact proteins with a structure consisting of all a-helices would be relatively accessible to CD cleavage.","container-title":"PLoS ONE","DOI":"10.1371/journal.pone.0065733","ISSN":"1932-6203","issue":"6","journalAbbreviation":"PLoS ONE","language":"en","page":"e65733","source":"DOI.org (Crossref)","title":"Proteolytic Characteristics of Cathepsin D Related to the Recognition and Cleavage of Its Target Proteins","volume":"8","author":[{"family":"Sun","given":"Huiying"},{"family":"Lou","given":"Xiaomin"},{"family":"Shan","given":"Qiang"},{"family":"Zhang","given":"Ju"},{"family":"Zhu","given":"Xu"},{"family":"Zhang","given":"Jia"},{"family":"Wang","given":"Yang"},{"family":"Xie","given":"Yingying"},{"family":"Xu","given":"Ningzhi"},{"family":"Liu","given":"Siqi"}],"editor":[{"family":"Hess","given":"Sonja"}],"issued":{"date-parts":[["2013",6,20]]}}}],"schema":"https://github.com/citation-style-language/schema/raw/master/csl-citation.json"} </w:instrText>
      </w:r>
      <w:r w:rsidR="00992EC6" w:rsidRPr="00992EC6">
        <w:rPr>
          <w:vertAlign w:val="superscript"/>
        </w:rPr>
        <w:fldChar w:fldCharType="separate"/>
      </w:r>
      <w:r w:rsidR="004415C4" w:rsidRPr="004415C4">
        <w:rPr>
          <w:rFonts w:ascii="Aptos" w:cs="Times New Roman"/>
          <w:vertAlign w:val="superscript"/>
        </w:rPr>
        <w:t>10</w:t>
      </w:r>
      <w:r w:rsidR="00992EC6" w:rsidRPr="00992EC6">
        <w:rPr>
          <w:vertAlign w:val="superscript"/>
        </w:rPr>
        <w:fldChar w:fldCharType="end"/>
      </w:r>
      <w:r w:rsidR="00992EC6" w:rsidRPr="00992EC6">
        <w:rPr>
          <w:vertAlign w:val="superscript"/>
        </w:rPr>
        <w:t>,</w:t>
      </w:r>
      <w:r w:rsidR="00F87F42" w:rsidRPr="00992EC6">
        <w:rPr>
          <w:vertAlign w:val="superscript"/>
        </w:rPr>
        <w:fldChar w:fldCharType="begin"/>
      </w:r>
      <w:r w:rsidR="004415C4">
        <w:rPr>
          <w:vertAlign w:val="superscript"/>
        </w:rPr>
        <w:instrText xml:space="preserve"> ADDIN ZOTERO_ITEM CSL_CITATION {"citationID":"HHrVQ3rv","properties":{"formattedCitation":"\\super 9\\nosupersub{}","plainCitation":"9","noteIndex":0},"citationItems":[{"id":6416,"uris":["http://zotero.org/users/6494753/items/GYHDKNXB"],"itemData":{"id":6416,"type":"article-journal","container-title":"Journal of Biological Chemistry","DOI":"10.1016/S0021-9258(19)43410-8","ISSN":"00219258","issue":"19","journalAbbreviation":"Journal of Biological Chemistry","language":"en","license":"https://www.elsevier.com/tdm/userlicense/1.0/","page":"6701-6708","source":"DOI.org (Crossref)","title":"The Specificity of Cathepsin D","volume":"248","author":[{"family":"Ferguson","given":"John B."},{"family":"Andrews","given":"John R."},{"family":"Voynick","given":"Irene M."},{"family":"Fruton","given":"Joseph S."}],"issued":{"date-parts":[["1973",10]]}}}],"schema":"https://github.com/citation-style-language/schema/raw/master/csl-citation.json"} </w:instrText>
      </w:r>
      <w:r w:rsidR="00F87F42" w:rsidRPr="00992EC6">
        <w:rPr>
          <w:vertAlign w:val="superscript"/>
        </w:rPr>
        <w:fldChar w:fldCharType="separate"/>
      </w:r>
      <w:r w:rsidR="004415C4" w:rsidRPr="004415C4">
        <w:rPr>
          <w:rFonts w:ascii="Aptos" w:cs="Times New Roman"/>
          <w:vertAlign w:val="superscript"/>
        </w:rPr>
        <w:t>9</w:t>
      </w:r>
      <w:r w:rsidR="00F87F42" w:rsidRPr="00992EC6">
        <w:rPr>
          <w:vertAlign w:val="superscript"/>
        </w:rPr>
        <w:fldChar w:fldCharType="end"/>
      </w:r>
      <w:r w:rsidR="00C15E45">
        <w:t>.</w:t>
      </w:r>
      <w:r w:rsidR="00F87F42">
        <w:t xml:space="preserve"> </w:t>
      </w:r>
      <w:proofErr w:type="spellStart"/>
      <w:r w:rsidR="00F87F42">
        <w:t>Mspms</w:t>
      </w:r>
      <w:proofErr w:type="spellEnd"/>
      <w:r w:rsidR="00F87F42">
        <w:t xml:space="preserve"> based analysis</w:t>
      </w:r>
      <w:r w:rsidR="009A74A3">
        <w:t xml:space="preserve"> </w:t>
      </w:r>
      <w:r w:rsidR="00F87F42">
        <w:t>showed</w:t>
      </w:r>
      <w:r w:rsidR="009A74A3">
        <w:t xml:space="preserve"> clear indications </w:t>
      </w:r>
      <w:r w:rsidR="009A74A3">
        <w:t xml:space="preserve">that </w:t>
      </w:r>
      <w:r w:rsidR="00F87F42">
        <w:t>b</w:t>
      </w:r>
      <w:r w:rsidR="009A74A3">
        <w:t xml:space="preserve">ovine </w:t>
      </w:r>
      <w:r w:rsidR="00684EFE">
        <w:t>c</w:t>
      </w:r>
      <w:r w:rsidR="009A74A3">
        <w:t>at</w:t>
      </w:r>
      <w:r w:rsidR="00684EFE">
        <w:t>hepsin</w:t>
      </w:r>
      <w:r w:rsidR="009A74A3">
        <w:t xml:space="preserve"> D has endopeptidase activity</w:t>
      </w:r>
      <w:r w:rsidR="009975B8">
        <w:t xml:space="preserve">, </w:t>
      </w:r>
      <w:r w:rsidR="00F87F42">
        <w:t>both by</w:t>
      </w:r>
      <w:r w:rsidR="009975B8">
        <w:t xml:space="preserve"> the </w:t>
      </w:r>
      <w:r w:rsidR="00F87F42">
        <w:t xml:space="preserve">position plot, and </w:t>
      </w:r>
      <w:proofErr w:type="spellStart"/>
      <w:r w:rsidR="00F87F42">
        <w:t>Icelogo</w:t>
      </w:r>
      <w:proofErr w:type="spellEnd"/>
      <w:r w:rsidR="00F87F42">
        <w:t xml:space="preserve">. The </w:t>
      </w:r>
      <w:proofErr w:type="spellStart"/>
      <w:r w:rsidR="00F87F42">
        <w:t>Icelogo</w:t>
      </w:r>
      <w:proofErr w:type="spellEnd"/>
      <w:r w:rsidR="00F87F42">
        <w:t xml:space="preserve"> further displays a clear preference for </w:t>
      </w:r>
      <w:r w:rsidR="00F87F42" w:rsidRPr="00F87F42">
        <w:t>Phenylalanine</w:t>
      </w:r>
      <w:r w:rsidR="00F87F42">
        <w:t xml:space="preserve"> (F) and </w:t>
      </w:r>
      <w:proofErr w:type="spellStart"/>
      <w:r w:rsidR="00F87F42">
        <w:t>neuroleucine</w:t>
      </w:r>
      <w:proofErr w:type="spellEnd"/>
      <w:r w:rsidR="00F87F42">
        <w:t xml:space="preserve"> (n), which are both hydrophobic residues, recapitulating the expected results </w:t>
      </w:r>
      <w:r w:rsidR="00FB75C1">
        <w:t xml:space="preserve">near </w:t>
      </w:r>
      <w:r w:rsidR="00992EC6">
        <w:t xml:space="preserve">perfectly. </w:t>
      </w:r>
    </w:p>
    <w:p w14:paraId="1E8AF3C3" w14:textId="77777777" w:rsidR="009A74A3" w:rsidRDefault="009A74A3" w:rsidP="00E92335">
      <w:pPr>
        <w:spacing w:line="480" w:lineRule="auto"/>
      </w:pPr>
    </w:p>
    <w:p w14:paraId="72CFD371" w14:textId="61477C1E" w:rsidR="0078014F" w:rsidRDefault="007C2821" w:rsidP="00E92335">
      <w:pPr>
        <w:spacing w:line="480" w:lineRule="auto"/>
      </w:pPr>
      <w:r>
        <w:lastRenderedPageBreak/>
        <w:t xml:space="preserve">Lastly, we profiled </w:t>
      </w:r>
      <w:r w:rsidR="00684EFE">
        <w:t>cathepsin</w:t>
      </w:r>
      <w:r w:rsidR="009975B8">
        <w:t xml:space="preserve"> L</w:t>
      </w:r>
      <w:r>
        <w:t>,</w:t>
      </w:r>
      <w:r w:rsidR="00992EC6">
        <w:t xml:space="preserve"> a lysosomal cysteine protease that</w:t>
      </w:r>
      <w:r w:rsidR="0078014F" w:rsidRPr="0078014F">
        <w:t xml:space="preserve"> </w:t>
      </w:r>
      <w:r>
        <w:t>primarily</w:t>
      </w:r>
      <w:r w:rsidR="0078014F" w:rsidRPr="0078014F">
        <w:t xml:space="preserve"> </w:t>
      </w:r>
      <w:r w:rsidR="0078014F">
        <w:t xml:space="preserve">has </w:t>
      </w:r>
      <w:r w:rsidR="0078014F" w:rsidRPr="0078014F">
        <w:t>endopeptidase activity</w:t>
      </w:r>
      <w:r>
        <w:t xml:space="preserve"> </w:t>
      </w:r>
      <w:r w:rsidR="0078014F" w:rsidRPr="0078014F">
        <w:t>and preferentially cleaves peptide bonds with aromatic residues in P2 and hydrophobic residues in P3 position</w:t>
      </w:r>
      <w:r w:rsidR="007113B1">
        <w:t xml:space="preserve"> </w:t>
      </w:r>
      <w:r w:rsidR="007113B1">
        <w:fldChar w:fldCharType="begin"/>
      </w:r>
      <w:r w:rsidR="007113B1">
        <w:instrText xml:space="preserve"> ADDIN ZOTERO_ITEM CSL_CITATION {"citationID":"MrkpcoHg","properties":{"formattedCitation":"\\super 11\\nosupersub{}","plainCitation":"11","noteIndex":0},"citationItems":[{"id":6442,"uris":["http://zotero.org/users/6494753/items/YITFWYAD"],"itemData":{"id":6442,"type":"article-journal","container-title":"Journal of Biological Chemistry","DOI":"10.1016/S0021-9258(18)43803-3","ISSN":"00219258","issue":"48","journalAbbreviation":"Journal of Biological Chemistry","language":"en","license":"https://www.elsevier.com/tdm/userlicense/1.0/","page":"30238-30242","source":"DOI.org (Crossref)","title":"Engineering the S2 subsite specificity of human cathepsin S to a cathepsin L- and cathepsin B-like specificity.","volume":"269","author":[{"family":"Brömme","given":"D"},{"family":"Bonneau","given":"P R"},{"family":"Lachance","given":"P"},{"family":"Storer","given":"A C"}],"issued":{"date-parts":[["1994",12]]}}}],"schema":"https://github.com/citation-style-language/schema/raw/master/csl-citation.json"} </w:instrText>
      </w:r>
      <w:r w:rsidR="007113B1">
        <w:fldChar w:fldCharType="separate"/>
      </w:r>
      <w:r w:rsidR="007113B1" w:rsidRPr="007113B1">
        <w:rPr>
          <w:rFonts w:ascii="Aptos" w:cs="Times New Roman"/>
          <w:vertAlign w:val="superscript"/>
        </w:rPr>
        <w:t>11</w:t>
      </w:r>
      <w:r w:rsidR="007113B1">
        <w:fldChar w:fldCharType="end"/>
      </w:r>
      <w:r w:rsidR="0078014F">
        <w:t xml:space="preserve">. Our </w:t>
      </w:r>
      <w:proofErr w:type="spellStart"/>
      <w:r w:rsidR="0078014F">
        <w:t>mspms</w:t>
      </w:r>
      <w:proofErr w:type="spellEnd"/>
      <w:r w:rsidR="0078014F">
        <w:t xml:space="preserve"> based analysis recapitulated these expected results, showing </w:t>
      </w:r>
      <w:r>
        <w:t xml:space="preserve">clear indications </w:t>
      </w:r>
      <w:r w:rsidR="0078014F">
        <w:t xml:space="preserve">that </w:t>
      </w:r>
      <w:r>
        <w:t>cathepsin L</w:t>
      </w:r>
      <w:r w:rsidR="0078014F">
        <w:t xml:space="preserve"> </w:t>
      </w:r>
      <w:r>
        <w:t>possesses</w:t>
      </w:r>
      <w:r w:rsidR="0078014F">
        <w:t xml:space="preserve"> endopeptidase activity, and that the hydrophobic residues phenylalanine and tryptophan were enriched at P2</w:t>
      </w:r>
      <w:r>
        <w:t xml:space="preserve"> as well as the </w:t>
      </w:r>
      <w:r w:rsidR="0078014F">
        <w:t xml:space="preserve">hydrophobic residue </w:t>
      </w:r>
      <w:r w:rsidR="003C1A89">
        <w:t>leucine</w:t>
      </w:r>
      <w:r w:rsidR="0078014F">
        <w:t xml:space="preserve"> was observed to be enriched at P3. </w:t>
      </w:r>
    </w:p>
    <w:p w14:paraId="40F8F2BC" w14:textId="77777777" w:rsidR="007C6670" w:rsidRDefault="007C6670" w:rsidP="00E92335">
      <w:pPr>
        <w:spacing w:line="480" w:lineRule="auto"/>
      </w:pPr>
    </w:p>
    <w:p w14:paraId="5CDDB7EF" w14:textId="6A9B6324" w:rsidR="005F7A1E" w:rsidRDefault="007C6670" w:rsidP="00E92335">
      <w:pPr>
        <w:spacing w:line="480" w:lineRule="auto"/>
      </w:pPr>
      <w:r>
        <w:t>Together</w:t>
      </w:r>
      <w:r w:rsidR="005F7A1E">
        <w:t xml:space="preserve">, </w:t>
      </w:r>
      <w:r>
        <w:t xml:space="preserve">these results show </w:t>
      </w:r>
      <w:r w:rsidR="005F7A1E">
        <w:t>that the</w:t>
      </w:r>
      <w:r>
        <w:t xml:space="preserve"> </w:t>
      </w:r>
      <w:proofErr w:type="spellStart"/>
      <w:r>
        <w:t>mspms</w:t>
      </w:r>
      <w:proofErr w:type="spellEnd"/>
      <w:r>
        <w:t xml:space="preserve"> R package </w:t>
      </w:r>
      <w:r w:rsidR="005F7A1E">
        <w:t>is able to analyze</w:t>
      </w:r>
      <w:r>
        <w:t xml:space="preserve"> MSP-MS data recapitulat</w:t>
      </w:r>
      <w:r w:rsidR="00D4092A">
        <w:t>ing</w:t>
      </w:r>
      <w:r>
        <w:t xml:space="preserve"> expected substrate specificities</w:t>
      </w:r>
      <w:r w:rsidR="005F7A1E">
        <w:t xml:space="preserve">. While we analyzed 6 well-studied cathepsins in the current work, this </w:t>
      </w:r>
      <w:r w:rsidR="007C2821">
        <w:t xml:space="preserve">type of </w:t>
      </w:r>
      <w:r w:rsidR="005F7A1E">
        <w:t xml:space="preserve">analysis can be extended to any set of samples profiled by the MSP-MS method, whether that be complex </w:t>
      </w:r>
      <w:proofErr w:type="spellStart"/>
      <w:r w:rsidR="005F7A1E">
        <w:t>biomixture</w:t>
      </w:r>
      <w:r w:rsidR="00440999">
        <w:t>s</w:t>
      </w:r>
      <w:proofErr w:type="spellEnd"/>
      <w:r w:rsidR="005F7A1E">
        <w:t xml:space="preserve"> or</w:t>
      </w:r>
      <w:r w:rsidR="00440999">
        <w:t xml:space="preserve"> </w:t>
      </w:r>
      <w:r w:rsidR="005F7A1E">
        <w:t>purified protease</w:t>
      </w:r>
      <w:r w:rsidR="00440999">
        <w:t>s</w:t>
      </w:r>
      <w:r w:rsidR="005F7A1E">
        <w:t xml:space="preserve"> of interest. </w:t>
      </w:r>
      <w:r>
        <w:t xml:space="preserve">Due </w:t>
      </w:r>
      <w:r w:rsidR="005F7A1E">
        <w:t xml:space="preserve">to the involvement of proteases in a wide variety of biological processes and the importance of determining their substrate specificities we expect </w:t>
      </w:r>
      <w:proofErr w:type="spellStart"/>
      <w:r w:rsidR="005F7A1E">
        <w:t>mspms</w:t>
      </w:r>
      <w:proofErr w:type="spellEnd"/>
      <w:r w:rsidR="005F7A1E">
        <w:t xml:space="preserve"> to be a widely used tool facilitating the analysis of MSP-MS data </w:t>
      </w:r>
      <w:r w:rsidR="002E31AB">
        <w:t xml:space="preserve">across many research groups. </w:t>
      </w:r>
    </w:p>
    <w:p w14:paraId="4DF7EBB5" w14:textId="77777777" w:rsidR="002E31AB" w:rsidRDefault="002E31AB" w:rsidP="00E92335">
      <w:pPr>
        <w:spacing w:line="480" w:lineRule="auto"/>
      </w:pPr>
    </w:p>
    <w:p w14:paraId="54EAEF44" w14:textId="3C854342" w:rsidR="008E1E82" w:rsidRPr="00041BFE" w:rsidRDefault="00411F1C" w:rsidP="00E92335">
      <w:pPr>
        <w:spacing w:line="480" w:lineRule="auto"/>
        <w:rPr>
          <w:sz w:val="32"/>
          <w:szCs w:val="32"/>
        </w:rPr>
      </w:pPr>
      <w:r w:rsidRPr="00041BFE">
        <w:rPr>
          <w:sz w:val="32"/>
          <w:szCs w:val="32"/>
        </w:rPr>
        <w:t>Conclusions</w:t>
      </w:r>
    </w:p>
    <w:p w14:paraId="27DF5144" w14:textId="25B90314" w:rsidR="009A74A3" w:rsidRDefault="00893312" w:rsidP="00E92335">
      <w:pPr>
        <w:spacing w:line="480" w:lineRule="auto"/>
      </w:pPr>
      <w:r>
        <w:t xml:space="preserve">Here we present the </w:t>
      </w:r>
      <w:proofErr w:type="spellStart"/>
      <w:r>
        <w:t>mspms</w:t>
      </w:r>
      <w:proofErr w:type="spellEnd"/>
      <w:r>
        <w:t xml:space="preserve"> R package and</w:t>
      </w:r>
      <w:r w:rsidR="009A74A3">
        <w:t xml:space="preserve"> show</w:t>
      </w:r>
      <w:r w:rsidR="0078014F">
        <w:t xml:space="preserve"> </w:t>
      </w:r>
      <w:r w:rsidR="009A74A3">
        <w:t xml:space="preserve">that </w:t>
      </w:r>
      <w:r>
        <w:t>it</w:t>
      </w:r>
      <w:r w:rsidR="000F5822">
        <w:t xml:space="preserve"> is a</w:t>
      </w:r>
      <w:r w:rsidR="00127318">
        <w:t xml:space="preserve"> robust</w:t>
      </w:r>
      <w:r w:rsidR="003130F0">
        <w:t>, flexible,</w:t>
      </w:r>
      <w:r w:rsidR="00127318">
        <w:t xml:space="preserve"> and</w:t>
      </w:r>
      <w:r w:rsidR="000F5822">
        <w:t xml:space="preserve"> simple-to-use tool</w:t>
      </w:r>
      <w:r w:rsidR="005F655F">
        <w:t xml:space="preserve"> </w:t>
      </w:r>
      <w:r w:rsidR="0078014F">
        <w:t>allowing</w:t>
      </w:r>
      <w:r w:rsidR="008F593C">
        <w:t xml:space="preserve"> </w:t>
      </w:r>
      <w:r w:rsidR="00F1679E">
        <w:t>researchers</w:t>
      </w:r>
      <w:r w:rsidR="008F593C">
        <w:t xml:space="preserve"> to analyze data produced by the MSP-MS method </w:t>
      </w:r>
      <w:r w:rsidR="00F1679E">
        <w:t xml:space="preserve">to </w:t>
      </w:r>
      <w:r w:rsidR="009A74A3">
        <w:t>prob</w:t>
      </w:r>
      <w:r w:rsidR="0078014F">
        <w:t>e</w:t>
      </w:r>
      <w:r w:rsidR="00F1679E">
        <w:t xml:space="preserve"> protease specificity in their sample(s) of choice. </w:t>
      </w:r>
    </w:p>
    <w:p w14:paraId="07BB61FD" w14:textId="77777777" w:rsidR="00411F1C" w:rsidRDefault="00411F1C" w:rsidP="00E92335">
      <w:pPr>
        <w:spacing w:line="480" w:lineRule="auto"/>
      </w:pPr>
    </w:p>
    <w:p w14:paraId="47D0B667" w14:textId="77777777" w:rsidR="00411F1C" w:rsidRDefault="00411F1C" w:rsidP="00E92335">
      <w:pPr>
        <w:spacing w:line="480" w:lineRule="auto"/>
      </w:pPr>
    </w:p>
    <w:p w14:paraId="4BC28A4B" w14:textId="31162292" w:rsidR="00411F1C" w:rsidRDefault="00411F1C" w:rsidP="00E92335">
      <w:pPr>
        <w:spacing w:line="480" w:lineRule="auto"/>
        <w:rPr>
          <w:sz w:val="32"/>
          <w:szCs w:val="32"/>
        </w:rPr>
      </w:pPr>
      <w:r w:rsidRPr="00411F1C">
        <w:rPr>
          <w:sz w:val="32"/>
          <w:szCs w:val="32"/>
        </w:rPr>
        <w:t>Availability of Source Code and Requirements</w:t>
      </w:r>
      <w:r>
        <w:rPr>
          <w:sz w:val="32"/>
          <w:szCs w:val="32"/>
        </w:rPr>
        <w:t>:</w:t>
      </w:r>
    </w:p>
    <w:p w14:paraId="0D1DB15B" w14:textId="567A2B15" w:rsidR="00411F1C" w:rsidRDefault="00411F1C" w:rsidP="00E92335">
      <w:pPr>
        <w:pStyle w:val="ListParagraph"/>
        <w:numPr>
          <w:ilvl w:val="0"/>
          <w:numId w:val="6"/>
        </w:numPr>
        <w:spacing w:line="480" w:lineRule="auto"/>
      </w:pPr>
      <w:r>
        <w:t xml:space="preserve">Project name: </w:t>
      </w:r>
      <w:proofErr w:type="spellStart"/>
      <w:r>
        <w:t>mspms</w:t>
      </w:r>
      <w:proofErr w:type="spellEnd"/>
      <w:r>
        <w:t xml:space="preserve"> </w:t>
      </w:r>
    </w:p>
    <w:p w14:paraId="26C66A2A" w14:textId="73A89E3E" w:rsidR="00411F1C" w:rsidRDefault="00411F1C" w:rsidP="00E92335">
      <w:pPr>
        <w:pStyle w:val="ListParagraph"/>
        <w:numPr>
          <w:ilvl w:val="0"/>
          <w:numId w:val="6"/>
        </w:numPr>
        <w:spacing w:line="480" w:lineRule="auto"/>
      </w:pPr>
      <w:r>
        <w:t xml:space="preserve">Project home page: </w:t>
      </w:r>
      <w:hyperlink r:id="rId14" w:history="1">
        <w:r w:rsidRPr="008E0FC9">
          <w:rPr>
            <w:rStyle w:val="Hyperlink"/>
          </w:rPr>
          <w:t>https://github.com/baynec2/mspms</w:t>
        </w:r>
      </w:hyperlink>
      <w:r>
        <w:t>.</w:t>
      </w:r>
    </w:p>
    <w:p w14:paraId="007CD3A6" w14:textId="77777777" w:rsidR="00411F1C" w:rsidRDefault="00411F1C" w:rsidP="00E92335">
      <w:pPr>
        <w:pStyle w:val="ListParagraph"/>
        <w:numPr>
          <w:ilvl w:val="0"/>
          <w:numId w:val="6"/>
        </w:numPr>
        <w:spacing w:line="480" w:lineRule="auto"/>
      </w:pPr>
      <w:r>
        <w:t xml:space="preserve">Operating system(s): Platform independent </w:t>
      </w:r>
    </w:p>
    <w:p w14:paraId="02188015" w14:textId="77777777" w:rsidR="00411F1C" w:rsidRDefault="00411F1C" w:rsidP="00E92335">
      <w:pPr>
        <w:pStyle w:val="ListParagraph"/>
        <w:numPr>
          <w:ilvl w:val="0"/>
          <w:numId w:val="6"/>
        </w:numPr>
        <w:spacing w:line="480" w:lineRule="auto"/>
      </w:pPr>
      <w:r>
        <w:t xml:space="preserve">Programming language: R </w:t>
      </w:r>
    </w:p>
    <w:p w14:paraId="081557D8" w14:textId="016B8773" w:rsidR="00411F1C" w:rsidRDefault="00411F1C" w:rsidP="00E92335">
      <w:pPr>
        <w:pStyle w:val="ListParagraph"/>
        <w:numPr>
          <w:ilvl w:val="0"/>
          <w:numId w:val="6"/>
        </w:numPr>
        <w:spacing w:line="480" w:lineRule="auto"/>
      </w:pPr>
      <w:r>
        <w:t xml:space="preserve">Other requirements: R </w:t>
      </w:r>
      <w:r w:rsidR="001D28EB" w:rsidRPr="001D28EB">
        <w:t>4.1.0</w:t>
      </w:r>
      <w:r>
        <w:t xml:space="preserve">, </w:t>
      </w:r>
      <w:proofErr w:type="spellStart"/>
      <w:r>
        <w:t>dplyr</w:t>
      </w:r>
      <w:proofErr w:type="spellEnd"/>
      <w:r>
        <w:t xml:space="preserve">, </w:t>
      </w:r>
      <w:proofErr w:type="spellStart"/>
      <w:r w:rsidR="001D28EB">
        <w:t>magrittr</w:t>
      </w:r>
      <w:proofErr w:type="spellEnd"/>
      <w:r>
        <w:t xml:space="preserve">, </w:t>
      </w:r>
      <w:r w:rsidR="001D28EB">
        <w:t>MASS</w:t>
      </w:r>
      <w:r>
        <w:t xml:space="preserve">, </w:t>
      </w:r>
      <w:proofErr w:type="spellStart"/>
      <w:r w:rsidR="001D28EB" w:rsidRPr="001D28EB">
        <w:t>NormalyzerDE</w:t>
      </w:r>
      <w:proofErr w:type="spellEnd"/>
      <w:r>
        <w:t xml:space="preserve">, </w:t>
      </w:r>
      <w:r w:rsidR="001D28EB" w:rsidRPr="001D28EB">
        <w:t>outliers</w:t>
      </w:r>
      <w:r>
        <w:t xml:space="preserve">, </w:t>
      </w:r>
      <w:proofErr w:type="spellStart"/>
      <w:r w:rsidR="001D28EB" w:rsidRPr="001D28EB">
        <w:t>purrr</w:t>
      </w:r>
      <w:proofErr w:type="spellEnd"/>
      <w:r>
        <w:t xml:space="preserve">, </w:t>
      </w:r>
      <w:r w:rsidR="001D28EB" w:rsidRPr="001D28EB">
        <w:t>stats</w:t>
      </w:r>
      <w:r>
        <w:t xml:space="preserve">, </w:t>
      </w:r>
      <w:proofErr w:type="spellStart"/>
      <w:r w:rsidR="001D28EB" w:rsidRPr="001D28EB">
        <w:t>tidyr</w:t>
      </w:r>
      <w:proofErr w:type="spellEnd"/>
      <w:r>
        <w:t xml:space="preserve">, </w:t>
      </w:r>
      <w:proofErr w:type="spellStart"/>
      <w:r w:rsidR="001D28EB" w:rsidRPr="001D28EB">
        <w:t>truncnorm</w:t>
      </w:r>
      <w:proofErr w:type="spellEnd"/>
      <w:r>
        <w:t xml:space="preserve">, </w:t>
      </w:r>
      <w:r w:rsidR="001D28EB" w:rsidRPr="001D28EB">
        <w:t>utils</w:t>
      </w:r>
      <w:r>
        <w:t xml:space="preserve">, </w:t>
      </w:r>
      <w:r w:rsidR="001D28EB" w:rsidRPr="001D28EB">
        <w:t>ggplot2</w:t>
      </w:r>
      <w:r w:rsidR="001D28EB">
        <w:t>,</w:t>
      </w:r>
      <w:r w:rsidR="001D28EB" w:rsidRPr="001D28EB">
        <w:t xml:space="preserve"> </w:t>
      </w:r>
      <w:proofErr w:type="spellStart"/>
      <w:r w:rsidR="001D28EB" w:rsidRPr="001D28EB">
        <w:t>ggseqlogo</w:t>
      </w:r>
      <w:proofErr w:type="spellEnd"/>
      <w:r w:rsidR="001D28EB">
        <w:t xml:space="preserve">, </w:t>
      </w:r>
      <w:proofErr w:type="spellStart"/>
      <w:r w:rsidR="001D28EB" w:rsidRPr="001D28EB">
        <w:t>heatmaply</w:t>
      </w:r>
      <w:proofErr w:type="spellEnd"/>
      <w:r w:rsidR="001D28EB">
        <w:t>,</w:t>
      </w:r>
      <w:r w:rsidR="001D28EB" w:rsidRPr="001D28EB">
        <w:t xml:space="preserve"> </w:t>
      </w:r>
      <w:proofErr w:type="spellStart"/>
      <w:r w:rsidR="001D28EB" w:rsidRPr="001D28EB">
        <w:t>readr</w:t>
      </w:r>
      <w:proofErr w:type="spellEnd"/>
      <w:r w:rsidR="001D28EB">
        <w:t>,</w:t>
      </w:r>
      <w:r w:rsidR="001D28EB" w:rsidRPr="001D28EB">
        <w:t xml:space="preserve"> </w:t>
      </w:r>
      <w:proofErr w:type="spellStart"/>
      <w:r w:rsidR="001D28EB" w:rsidRPr="001D28EB">
        <w:t>readxl</w:t>
      </w:r>
      <w:proofErr w:type="spellEnd"/>
      <w:r w:rsidR="001D28EB">
        <w:t xml:space="preserve">, </w:t>
      </w:r>
      <w:proofErr w:type="spellStart"/>
      <w:r w:rsidR="001D28EB" w:rsidRPr="001D28EB">
        <w:t>rstatix</w:t>
      </w:r>
      <w:proofErr w:type="spellEnd"/>
      <w:r w:rsidR="001D28EB">
        <w:t xml:space="preserve">, </w:t>
      </w:r>
      <w:proofErr w:type="spellStart"/>
      <w:r w:rsidR="001D28EB" w:rsidRPr="001D28EB">
        <w:t>stringr</w:t>
      </w:r>
      <w:proofErr w:type="spellEnd"/>
      <w:r w:rsidR="001D28EB">
        <w:t>,</w:t>
      </w:r>
      <w:r w:rsidR="001D28EB" w:rsidRPr="001D28EB">
        <w:t xml:space="preserve"> </w:t>
      </w:r>
      <w:proofErr w:type="spellStart"/>
      <w:r w:rsidR="001D28EB" w:rsidRPr="001D28EB">
        <w:t>tibble</w:t>
      </w:r>
      <w:proofErr w:type="spellEnd"/>
      <w:r w:rsidR="001D28EB">
        <w:t xml:space="preserve">, </w:t>
      </w:r>
      <w:proofErr w:type="spellStart"/>
      <w:r w:rsidR="001D28EB" w:rsidRPr="001D28EB">
        <w:t>SummarizedExperiment</w:t>
      </w:r>
      <w:proofErr w:type="spellEnd"/>
      <w:r w:rsidR="001D28EB">
        <w:t xml:space="preserve">, </w:t>
      </w:r>
      <w:proofErr w:type="spellStart"/>
      <w:r w:rsidR="001D28EB" w:rsidRPr="001D28EB">
        <w:t>rlang</w:t>
      </w:r>
      <w:proofErr w:type="spellEnd"/>
      <w:r w:rsidR="001D28EB">
        <w:t xml:space="preserve">, </w:t>
      </w:r>
      <w:proofErr w:type="spellStart"/>
      <w:r w:rsidR="001D28EB" w:rsidRPr="001D28EB">
        <w:t>forcats</w:t>
      </w:r>
      <w:proofErr w:type="spellEnd"/>
      <w:r w:rsidR="001D28EB">
        <w:t xml:space="preserve">, </w:t>
      </w:r>
      <w:proofErr w:type="spellStart"/>
      <w:r w:rsidR="001D28EB" w:rsidRPr="001D28EB">
        <w:t>ggpubr</w:t>
      </w:r>
      <w:proofErr w:type="spellEnd"/>
      <w:r w:rsidR="001D28EB">
        <w:t xml:space="preserve">, </w:t>
      </w:r>
      <w:proofErr w:type="spellStart"/>
      <w:r w:rsidR="001D28EB" w:rsidRPr="001D28EB">
        <w:t>rmarkdown</w:t>
      </w:r>
      <w:proofErr w:type="spellEnd"/>
      <w:r w:rsidR="001D28EB">
        <w:t xml:space="preserve">, </w:t>
      </w:r>
      <w:r w:rsidR="001D28EB" w:rsidRPr="001D28EB">
        <w:t>DT</w:t>
      </w:r>
      <w:r w:rsidR="001D28EB">
        <w:t>.</w:t>
      </w:r>
    </w:p>
    <w:p w14:paraId="30B5D9B5" w14:textId="6A2CC20D" w:rsidR="00411F1C" w:rsidRDefault="00411F1C" w:rsidP="00E92335">
      <w:pPr>
        <w:pStyle w:val="ListParagraph"/>
        <w:numPr>
          <w:ilvl w:val="0"/>
          <w:numId w:val="6"/>
        </w:numPr>
        <w:spacing w:line="480" w:lineRule="auto"/>
      </w:pPr>
      <w:r>
        <w:t>License: MIT</w:t>
      </w:r>
    </w:p>
    <w:p w14:paraId="3583277A" w14:textId="64B4A318" w:rsidR="00411F1C" w:rsidRDefault="00411F1C" w:rsidP="00E92335">
      <w:pPr>
        <w:pStyle w:val="ListParagraph"/>
        <w:numPr>
          <w:ilvl w:val="0"/>
          <w:numId w:val="6"/>
        </w:numPr>
        <w:spacing w:line="480" w:lineRule="auto"/>
      </w:pPr>
      <w:r>
        <w:t xml:space="preserve">Bioconductor repository: Submitted, TBD. </w:t>
      </w:r>
    </w:p>
    <w:p w14:paraId="75DA2605" w14:textId="61FCEE16" w:rsidR="00411F1C" w:rsidRPr="00411F1C" w:rsidRDefault="00411F1C" w:rsidP="00E92335">
      <w:pPr>
        <w:pStyle w:val="ListParagraph"/>
        <w:numPr>
          <w:ilvl w:val="0"/>
          <w:numId w:val="6"/>
        </w:numPr>
        <w:spacing w:line="480" w:lineRule="auto"/>
        <w:rPr>
          <w:rStyle w:val="Hyperlink"/>
          <w:color w:val="auto"/>
          <w:u w:val="none"/>
        </w:rPr>
      </w:pPr>
      <w:r>
        <w:t xml:space="preserve">Shiny app instance: </w:t>
      </w:r>
      <w:hyperlink r:id="rId15" w:history="1">
        <w:r w:rsidRPr="00EC62C5">
          <w:rPr>
            <w:rStyle w:val="Hyperlink"/>
          </w:rPr>
          <w:t>https://gonzalezlab.shinyapps.io/mspms_shiny/</w:t>
        </w:r>
      </w:hyperlink>
    </w:p>
    <w:p w14:paraId="1764178C" w14:textId="4C2AF413" w:rsidR="00411F1C" w:rsidRPr="00411F1C" w:rsidRDefault="00411F1C" w:rsidP="00E92335">
      <w:pPr>
        <w:pStyle w:val="ListParagraph"/>
        <w:numPr>
          <w:ilvl w:val="0"/>
          <w:numId w:val="6"/>
        </w:numPr>
        <w:spacing w:line="480" w:lineRule="auto"/>
        <w:rPr>
          <w:rStyle w:val="Hyperlink"/>
          <w:color w:val="000000" w:themeColor="text1"/>
          <w:u w:val="none"/>
        </w:rPr>
      </w:pPr>
      <w:r w:rsidRPr="00411F1C">
        <w:rPr>
          <w:rStyle w:val="Hyperlink"/>
          <w:color w:val="000000" w:themeColor="text1"/>
          <w:u w:val="none"/>
        </w:rPr>
        <w:t xml:space="preserve">Shiny app repository: </w:t>
      </w:r>
      <w:hyperlink r:id="rId16" w:history="1">
        <w:r w:rsidRPr="00411F1C">
          <w:rPr>
            <w:rStyle w:val="Hyperlink"/>
          </w:rPr>
          <w:t>https://github.com/baynec2/mspms-shiny</w:t>
        </w:r>
      </w:hyperlink>
    </w:p>
    <w:p w14:paraId="658C7267" w14:textId="48C29680" w:rsidR="00411F1C" w:rsidRDefault="00411F1C" w:rsidP="00E92335">
      <w:pPr>
        <w:pStyle w:val="ListParagraph"/>
        <w:numPr>
          <w:ilvl w:val="0"/>
          <w:numId w:val="6"/>
        </w:numPr>
        <w:spacing w:line="480" w:lineRule="auto"/>
      </w:pPr>
      <w:r>
        <w:t xml:space="preserve">Reproducible vignette: </w:t>
      </w:r>
      <w:hyperlink r:id="rId17" w:history="1">
        <w:r w:rsidRPr="008E0FC9">
          <w:rPr>
            <w:rStyle w:val="Hyperlink"/>
          </w:rPr>
          <w:t>https://github.com/baynec2/mspms</w:t>
        </w:r>
      </w:hyperlink>
      <w:r w:rsidR="001D28EB">
        <w:rPr>
          <w:rStyle w:val="Hyperlink"/>
        </w:rPr>
        <w:t>/vignettes/mspms_analysis.RMD</w:t>
      </w:r>
    </w:p>
    <w:p w14:paraId="6F0E23E7" w14:textId="5A0104AD" w:rsidR="00411F1C" w:rsidRDefault="00411F1C" w:rsidP="00E92335">
      <w:pPr>
        <w:pStyle w:val="ListParagraph"/>
        <w:numPr>
          <w:ilvl w:val="0"/>
          <w:numId w:val="6"/>
        </w:numPr>
        <w:spacing w:line="480" w:lineRule="auto"/>
      </w:pPr>
      <w:r>
        <w:t xml:space="preserve">Manuscript repo: </w:t>
      </w:r>
      <w:hyperlink r:id="rId18" w:history="1">
        <w:r w:rsidR="006D5A6E" w:rsidRPr="005A3CC2">
          <w:rPr>
            <w:rStyle w:val="Hyperlink"/>
          </w:rPr>
          <w:t>https://github.com/baynec2/mspms-manuscript</w:t>
        </w:r>
      </w:hyperlink>
      <w:r>
        <w:t>.</w:t>
      </w:r>
    </w:p>
    <w:p w14:paraId="5FEA9512" w14:textId="5F81ABEE" w:rsidR="006D5A6E" w:rsidRDefault="006D5A6E" w:rsidP="00E92335">
      <w:pPr>
        <w:spacing w:line="480" w:lineRule="auto"/>
        <w:ind w:left="360"/>
      </w:pPr>
    </w:p>
    <w:p w14:paraId="4A2F5F51" w14:textId="77777777" w:rsidR="00411F1C" w:rsidRDefault="00411F1C" w:rsidP="00E92335">
      <w:pPr>
        <w:spacing w:line="480" w:lineRule="auto"/>
        <w:rPr>
          <w:b/>
          <w:bCs/>
        </w:rPr>
      </w:pPr>
    </w:p>
    <w:p w14:paraId="60E1E1DA" w14:textId="72577545" w:rsidR="007C2821" w:rsidRPr="007113B1" w:rsidRDefault="00411F1C" w:rsidP="00E92335">
      <w:pPr>
        <w:spacing w:line="480" w:lineRule="auto"/>
        <w:rPr>
          <w:sz w:val="32"/>
          <w:szCs w:val="32"/>
        </w:rPr>
      </w:pPr>
      <w:r w:rsidRPr="00411F1C">
        <w:rPr>
          <w:sz w:val="32"/>
          <w:szCs w:val="32"/>
        </w:rPr>
        <w:t xml:space="preserve">Availability of </w:t>
      </w:r>
      <w:r>
        <w:rPr>
          <w:sz w:val="32"/>
          <w:szCs w:val="32"/>
        </w:rPr>
        <w:t>Supporting Data and Materials:</w:t>
      </w:r>
    </w:p>
    <w:p w14:paraId="321E5A3F" w14:textId="40B0E2E3" w:rsidR="007C2821" w:rsidRDefault="007C2821" w:rsidP="00E92335">
      <w:pPr>
        <w:spacing w:line="480" w:lineRule="auto"/>
      </w:pPr>
      <w:r>
        <w:t xml:space="preserve">All data used to build this manuscript can be found in the </w:t>
      </w:r>
      <w:proofErr w:type="spellStart"/>
      <w:r>
        <w:t>github</w:t>
      </w:r>
      <w:proofErr w:type="spellEnd"/>
      <w:r>
        <w:t xml:space="preserve"> repository</w:t>
      </w:r>
      <w:r w:rsidR="000842CC">
        <w:t xml:space="preserve"> for the manuscript</w:t>
      </w:r>
      <w:r>
        <w:t xml:space="preserve">. </w:t>
      </w:r>
    </w:p>
    <w:p w14:paraId="5BC9CCA3" w14:textId="77777777" w:rsidR="007C2821" w:rsidRPr="007C2821" w:rsidRDefault="007C2821" w:rsidP="00E92335">
      <w:pPr>
        <w:spacing w:line="480" w:lineRule="auto"/>
      </w:pPr>
    </w:p>
    <w:p w14:paraId="081A6A29" w14:textId="5CCC6F8C" w:rsidR="00411F1C" w:rsidRDefault="00411F1C" w:rsidP="00E92335">
      <w:pPr>
        <w:spacing w:line="480" w:lineRule="auto"/>
        <w:rPr>
          <w:sz w:val="32"/>
          <w:szCs w:val="32"/>
        </w:rPr>
      </w:pPr>
      <w:r>
        <w:rPr>
          <w:sz w:val="32"/>
          <w:szCs w:val="32"/>
        </w:rPr>
        <w:t>Supplementary Data:</w:t>
      </w:r>
    </w:p>
    <w:p w14:paraId="3283CAF7" w14:textId="3E05D654" w:rsidR="007C2821" w:rsidRDefault="007C2821" w:rsidP="00E92335">
      <w:pPr>
        <w:spacing w:line="480" w:lineRule="auto"/>
      </w:pPr>
      <w:r>
        <w:rPr>
          <w:b/>
          <w:bCs/>
        </w:rPr>
        <w:t>Supplemental Fig. S</w:t>
      </w:r>
      <w:r w:rsidR="007113B1">
        <w:rPr>
          <w:b/>
          <w:bCs/>
        </w:rPr>
        <w:t>1</w:t>
      </w:r>
      <w:r>
        <w:rPr>
          <w:b/>
          <w:bCs/>
        </w:rPr>
        <w:t xml:space="preserve">. </w:t>
      </w:r>
      <w:r>
        <w:t>Venn diagram showing the number of significant peptides shared between human and bovine cathepsin B relative to time 0</w:t>
      </w:r>
      <w:r w:rsidR="002E31AB">
        <w:t>.</w:t>
      </w:r>
    </w:p>
    <w:p w14:paraId="5B780E4F" w14:textId="05D7AB05" w:rsidR="007113B1" w:rsidRPr="007C2821" w:rsidRDefault="007113B1" w:rsidP="00E92335">
      <w:pPr>
        <w:spacing w:line="480" w:lineRule="auto"/>
      </w:pPr>
      <w:r w:rsidRPr="007C2821">
        <w:rPr>
          <w:b/>
          <w:bCs/>
        </w:rPr>
        <w:t>Supplemental Fig. S</w:t>
      </w:r>
      <w:r>
        <w:rPr>
          <w:b/>
          <w:bCs/>
        </w:rPr>
        <w:t>2</w:t>
      </w:r>
      <w:r w:rsidRPr="007C2821">
        <w:rPr>
          <w:b/>
          <w:bCs/>
        </w:rPr>
        <w:t xml:space="preserve">. </w:t>
      </w:r>
      <w:r>
        <w:t xml:space="preserve">Scatterplot showing the number of peptides significantly different relative to time 0 over time for each cathepsin. </w:t>
      </w:r>
    </w:p>
    <w:p w14:paraId="02BE0B1A" w14:textId="3E864B6E" w:rsidR="007C2821" w:rsidRPr="007C2821" w:rsidRDefault="007C2821" w:rsidP="00E92335">
      <w:pPr>
        <w:spacing w:line="480" w:lineRule="auto"/>
      </w:pPr>
      <w:r>
        <w:rPr>
          <w:b/>
          <w:bCs/>
        </w:rPr>
        <w:t>Supplemental Fig.S</w:t>
      </w:r>
      <w:r w:rsidR="007113B1">
        <w:rPr>
          <w:b/>
          <w:bCs/>
        </w:rPr>
        <w:t>3</w:t>
      </w:r>
      <w:r>
        <w:rPr>
          <w:b/>
          <w:bCs/>
        </w:rPr>
        <w:t xml:space="preserve">. </w:t>
      </w:r>
      <w:r>
        <w:t xml:space="preserve">Violin plot investigating </w:t>
      </w:r>
      <w:r w:rsidR="002E31AB">
        <w:t>changes over time of</w:t>
      </w:r>
      <w:r>
        <w:t xml:space="preserve"> peptide</w:t>
      </w:r>
      <w:r w:rsidR="002E31AB">
        <w:t>s with cleavages containing sequences consistent with</w:t>
      </w:r>
      <w:r>
        <w:t xml:space="preserve"> </w:t>
      </w:r>
      <w:r w:rsidR="002E31AB">
        <w:t xml:space="preserve">previously described </w:t>
      </w:r>
      <w:r>
        <w:t>cathepsin C</w:t>
      </w:r>
      <w:r w:rsidR="002E31AB">
        <w:t xml:space="preserve"> specificity rules </w:t>
      </w:r>
      <w:r w:rsidR="004F46E7">
        <w:t xml:space="preserve">(A) </w:t>
      </w:r>
      <w:r w:rsidR="002E31AB">
        <w:t xml:space="preserve">compared to </w:t>
      </w:r>
      <w:r w:rsidR="00684EFE">
        <w:t xml:space="preserve">reversed specificity </w:t>
      </w:r>
      <w:r w:rsidR="002E31AB">
        <w:t>rules</w:t>
      </w:r>
      <w:r w:rsidR="004F46E7">
        <w:t xml:space="preserve"> (B)</w:t>
      </w:r>
      <w:r w:rsidR="00684EFE">
        <w:t xml:space="preserve">. </w:t>
      </w:r>
    </w:p>
    <w:p w14:paraId="26199B8C" w14:textId="1C5E7664" w:rsidR="007C2821" w:rsidRPr="007C2821" w:rsidRDefault="007C2821" w:rsidP="00E92335">
      <w:pPr>
        <w:spacing w:line="480" w:lineRule="auto"/>
      </w:pPr>
      <w:r>
        <w:rPr>
          <w:b/>
          <w:bCs/>
        </w:rPr>
        <w:t>Supplemental Fig.S</w:t>
      </w:r>
      <w:r w:rsidR="007113B1">
        <w:rPr>
          <w:b/>
          <w:bCs/>
        </w:rPr>
        <w:t>4</w:t>
      </w:r>
      <w:r>
        <w:rPr>
          <w:b/>
          <w:bCs/>
        </w:rPr>
        <w:t xml:space="preserve">. </w:t>
      </w:r>
      <w:r w:rsidR="00684EFE">
        <w:t>S</w:t>
      </w:r>
      <w:r>
        <w:t>creenshot</w:t>
      </w:r>
      <w:r w:rsidR="004B5992">
        <w:t>s</w:t>
      </w:r>
      <w:r w:rsidR="00684EFE">
        <w:t xml:space="preserve"> </w:t>
      </w:r>
      <w:r>
        <w:t xml:space="preserve">of </w:t>
      </w:r>
      <w:proofErr w:type="spellStart"/>
      <w:r>
        <w:t>mspms</w:t>
      </w:r>
      <w:proofErr w:type="spellEnd"/>
      <w:r>
        <w:t xml:space="preserve">-Shiny graphic user interface. </w:t>
      </w:r>
    </w:p>
    <w:p w14:paraId="566402B6" w14:textId="1C7CC30D" w:rsidR="00411F1C" w:rsidRPr="002E31AB" w:rsidRDefault="007C2821" w:rsidP="00E92335">
      <w:pPr>
        <w:spacing w:line="480" w:lineRule="auto"/>
      </w:pPr>
      <w:r>
        <w:rPr>
          <w:sz w:val="32"/>
          <w:szCs w:val="32"/>
        </w:rPr>
        <w:tab/>
      </w:r>
    </w:p>
    <w:p w14:paraId="7F849C01" w14:textId="6C41F9F9" w:rsidR="00411F1C" w:rsidRDefault="00411F1C" w:rsidP="00E92335">
      <w:pPr>
        <w:spacing w:line="480" w:lineRule="auto"/>
        <w:rPr>
          <w:sz w:val="32"/>
          <w:szCs w:val="32"/>
        </w:rPr>
      </w:pPr>
      <w:r>
        <w:rPr>
          <w:sz w:val="32"/>
          <w:szCs w:val="32"/>
        </w:rPr>
        <w:t>Abbreviations:</w:t>
      </w:r>
    </w:p>
    <w:p w14:paraId="1F07071C" w14:textId="4E201F8E" w:rsidR="001D28EB" w:rsidRPr="001D28EB" w:rsidRDefault="001D28EB" w:rsidP="00E92335">
      <w:pPr>
        <w:spacing w:line="480" w:lineRule="auto"/>
      </w:pPr>
      <w:r w:rsidRPr="001D28EB">
        <w:t>MSP-MS</w:t>
      </w:r>
      <w:r>
        <w:t>: Multiplex Substrate Profiling by Mass Spectrometry.</w:t>
      </w:r>
      <w:r w:rsidR="00D4092A">
        <w:t xml:space="preserve"> T0: Time zero. </w:t>
      </w:r>
      <w:r w:rsidR="00A34F2E">
        <w:t xml:space="preserve">PCA: Principal Component Analysis. PC1: Principal component 1. PC2: Principal component 2. </w:t>
      </w:r>
    </w:p>
    <w:p w14:paraId="3241F6D3" w14:textId="77777777" w:rsidR="00411F1C" w:rsidRDefault="00411F1C" w:rsidP="00E92335">
      <w:pPr>
        <w:spacing w:line="480" w:lineRule="auto"/>
        <w:rPr>
          <w:sz w:val="32"/>
          <w:szCs w:val="32"/>
        </w:rPr>
      </w:pPr>
    </w:p>
    <w:p w14:paraId="6F85AF12" w14:textId="1B0859E6" w:rsidR="00411F1C" w:rsidRDefault="00411F1C" w:rsidP="00E92335">
      <w:pPr>
        <w:spacing w:line="480" w:lineRule="auto"/>
        <w:rPr>
          <w:sz w:val="32"/>
          <w:szCs w:val="32"/>
        </w:rPr>
      </w:pPr>
      <w:r>
        <w:rPr>
          <w:sz w:val="32"/>
          <w:szCs w:val="32"/>
        </w:rPr>
        <w:t>Competing Interests:</w:t>
      </w:r>
    </w:p>
    <w:p w14:paraId="4596476C" w14:textId="781549C0" w:rsidR="00411F1C" w:rsidRDefault="00411F1C" w:rsidP="00E92335">
      <w:pPr>
        <w:spacing w:line="480" w:lineRule="auto"/>
      </w:pPr>
      <w:r>
        <w:t>The authors declare that they have no competing interests.</w:t>
      </w:r>
    </w:p>
    <w:p w14:paraId="3955CCD7" w14:textId="77777777" w:rsidR="00411F1C" w:rsidRDefault="00411F1C" w:rsidP="00E92335">
      <w:pPr>
        <w:spacing w:line="480" w:lineRule="auto"/>
        <w:rPr>
          <w:sz w:val="32"/>
          <w:szCs w:val="32"/>
        </w:rPr>
      </w:pPr>
    </w:p>
    <w:p w14:paraId="44D1822E" w14:textId="77777777" w:rsidR="008A437F" w:rsidRDefault="001D28EB" w:rsidP="00E92335">
      <w:pPr>
        <w:spacing w:line="480" w:lineRule="auto"/>
        <w:rPr>
          <w:sz w:val="32"/>
          <w:szCs w:val="32"/>
        </w:rPr>
      </w:pPr>
      <w:r w:rsidRPr="001D28EB">
        <w:rPr>
          <w:sz w:val="32"/>
          <w:szCs w:val="32"/>
        </w:rPr>
        <w:t>Funding</w:t>
      </w:r>
      <w:r>
        <w:rPr>
          <w:sz w:val="32"/>
          <w:szCs w:val="32"/>
        </w:rPr>
        <w:t>:</w:t>
      </w:r>
    </w:p>
    <w:p w14:paraId="5BE79274" w14:textId="626481B9" w:rsidR="00D71228" w:rsidRDefault="001D28EB" w:rsidP="00E92335">
      <w:pPr>
        <w:spacing w:line="480" w:lineRule="auto"/>
        <w:rPr>
          <w:rFonts w:ascii="Aptos" w:hAnsi="Aptos"/>
        </w:rPr>
      </w:pPr>
      <w:r w:rsidRPr="001D28EB">
        <w:rPr>
          <w:rFonts w:ascii="Aptos" w:hAnsi="Aptos"/>
        </w:rPr>
        <w:lastRenderedPageBreak/>
        <w:t xml:space="preserve">Charlie Bayne and Brianna Hurysz were supported in part by the UCSD Graduate Training Program in Cellular and Molecular Pharmacology through an institutional training grant from the National Institute of General Medical Sciences, T32 GM007752. </w:t>
      </w:r>
    </w:p>
    <w:p w14:paraId="11827BD7" w14:textId="77777777" w:rsidR="008A437F" w:rsidRPr="008A437F" w:rsidRDefault="008A437F" w:rsidP="00E92335">
      <w:pPr>
        <w:spacing w:line="480" w:lineRule="auto"/>
        <w:rPr>
          <w:sz w:val="32"/>
          <w:szCs w:val="32"/>
        </w:rPr>
      </w:pPr>
    </w:p>
    <w:p w14:paraId="23A15639" w14:textId="7F7596A1" w:rsidR="001D28EB" w:rsidRPr="001D28EB" w:rsidRDefault="00D71228" w:rsidP="00E92335">
      <w:pPr>
        <w:spacing w:line="480" w:lineRule="auto"/>
        <w:rPr>
          <w:sz w:val="32"/>
          <w:szCs w:val="32"/>
        </w:rPr>
      </w:pPr>
      <w:r w:rsidRPr="001D28EB">
        <w:rPr>
          <w:sz w:val="32"/>
          <w:szCs w:val="32"/>
        </w:rPr>
        <w:t xml:space="preserve">Author contributions </w:t>
      </w:r>
    </w:p>
    <w:p w14:paraId="7FE23CC4" w14:textId="6EEB9A97" w:rsidR="00D71228" w:rsidRPr="001D28EB" w:rsidRDefault="00D71228" w:rsidP="00E92335">
      <w:pPr>
        <w:spacing w:line="480" w:lineRule="auto"/>
      </w:pPr>
      <w:r>
        <w:t xml:space="preserve">C.B wrote </w:t>
      </w:r>
      <w:r w:rsidR="00411F1C">
        <w:t>the R package, shiny app, documentation, and manuscript</w:t>
      </w:r>
      <w:r>
        <w:t xml:space="preserve">; </w:t>
      </w:r>
      <w:r w:rsidR="00992EC6">
        <w:t>B.H</w:t>
      </w:r>
      <w:r>
        <w:t xml:space="preserve"> contributed to software development. D.J.G. and A.</w:t>
      </w:r>
      <w:r w:rsidR="00F87F42">
        <w:t>O</w:t>
      </w:r>
      <w:r>
        <w:t xml:space="preserve"> oversaw the project.</w:t>
      </w:r>
    </w:p>
    <w:p w14:paraId="65EB4D5D" w14:textId="77777777" w:rsidR="00F87FE0" w:rsidRDefault="00F87FE0" w:rsidP="00E92335">
      <w:pPr>
        <w:spacing w:line="480" w:lineRule="auto"/>
      </w:pPr>
    </w:p>
    <w:p w14:paraId="0A5A6532" w14:textId="316EE26C" w:rsidR="00F87FE0" w:rsidRDefault="00F87FE0" w:rsidP="00E92335">
      <w:pPr>
        <w:spacing w:line="480" w:lineRule="auto"/>
        <w:rPr>
          <w:sz w:val="32"/>
          <w:szCs w:val="32"/>
        </w:rPr>
      </w:pPr>
      <w:r>
        <w:rPr>
          <w:sz w:val="32"/>
          <w:szCs w:val="32"/>
        </w:rPr>
        <w:t>Acknowledgements</w:t>
      </w:r>
    </w:p>
    <w:p w14:paraId="2D791EB0" w14:textId="12F7038E" w:rsidR="009B5FE1" w:rsidRPr="009101EB" w:rsidRDefault="009B5FE1" w:rsidP="00E92335">
      <w:pPr>
        <w:spacing w:line="480" w:lineRule="auto"/>
        <w:rPr>
          <w:color w:val="000000" w:themeColor="text1"/>
        </w:rPr>
      </w:pPr>
      <w:r w:rsidRPr="009101EB">
        <w:rPr>
          <w:color w:val="000000" w:themeColor="text1"/>
        </w:rPr>
        <w:t xml:space="preserve">We would like to acknowledge Dr. </w:t>
      </w:r>
      <w:proofErr w:type="spellStart"/>
      <w:r w:rsidRPr="009101EB">
        <w:rPr>
          <w:color w:val="000000" w:themeColor="text1"/>
        </w:rPr>
        <w:t>Zhenze</w:t>
      </w:r>
      <w:proofErr w:type="spellEnd"/>
      <w:r w:rsidRPr="009101EB">
        <w:rPr>
          <w:color w:val="000000" w:themeColor="text1"/>
        </w:rPr>
        <w:t xml:space="preserve"> Jiang for his initial conception of the</w:t>
      </w:r>
      <w:r w:rsidR="00B77314" w:rsidRPr="009101EB">
        <w:rPr>
          <w:color w:val="000000" w:themeColor="text1"/>
        </w:rPr>
        <w:t xml:space="preserve"> previous</w:t>
      </w:r>
      <w:r w:rsidRPr="009101EB">
        <w:rPr>
          <w:color w:val="000000" w:themeColor="text1"/>
        </w:rPr>
        <w:t xml:space="preserve"> R scripts, as well as Dr. Lawrence Liu and Dr. Michael Yoon for maintaining and updating the scripts. We also thank Dr. Jiang and Dr. Yoon for running the cathepsins MSP-MS experiment</w:t>
      </w:r>
      <w:r w:rsidR="00B77314" w:rsidRPr="009101EB">
        <w:rPr>
          <w:color w:val="000000" w:themeColor="text1"/>
        </w:rPr>
        <w:t xml:space="preserve"> analyzed in this manuscript</w:t>
      </w:r>
      <w:r w:rsidRPr="009101EB">
        <w:rPr>
          <w:color w:val="000000" w:themeColor="text1"/>
        </w:rPr>
        <w:t xml:space="preserve">. Finally, we would like to acknowledge Diego F. Trujillo for suggestions to improve </w:t>
      </w:r>
      <w:proofErr w:type="spellStart"/>
      <w:r w:rsidRPr="009101EB">
        <w:rPr>
          <w:color w:val="000000" w:themeColor="text1"/>
        </w:rPr>
        <w:t>mspms</w:t>
      </w:r>
      <w:proofErr w:type="spellEnd"/>
      <w:r w:rsidRPr="009101EB">
        <w:rPr>
          <w:color w:val="000000" w:themeColor="text1"/>
        </w:rPr>
        <w:t xml:space="preserve"> and for </w:t>
      </w:r>
      <w:r w:rsidR="00B77314" w:rsidRPr="009101EB">
        <w:rPr>
          <w:color w:val="000000" w:themeColor="text1"/>
        </w:rPr>
        <w:t>educating</w:t>
      </w:r>
      <w:r w:rsidRPr="009101EB">
        <w:rPr>
          <w:color w:val="000000" w:themeColor="text1"/>
        </w:rPr>
        <w:t xml:space="preserve"> new users how to perform the data analysis. </w:t>
      </w:r>
    </w:p>
    <w:p w14:paraId="2A484F10" w14:textId="77777777" w:rsidR="00041BFE" w:rsidRDefault="00041BFE" w:rsidP="00E92335">
      <w:pPr>
        <w:spacing w:line="480" w:lineRule="auto"/>
        <w:rPr>
          <w:sz w:val="32"/>
          <w:szCs w:val="32"/>
        </w:rPr>
      </w:pPr>
    </w:p>
    <w:p w14:paraId="5512C2E1" w14:textId="2EFC139A" w:rsidR="00041BFE" w:rsidRDefault="00ED6662" w:rsidP="00E92335">
      <w:pPr>
        <w:spacing w:line="480" w:lineRule="auto"/>
        <w:rPr>
          <w:sz w:val="32"/>
          <w:szCs w:val="32"/>
        </w:rPr>
      </w:pPr>
      <w:r>
        <w:rPr>
          <w:sz w:val="32"/>
          <w:szCs w:val="32"/>
        </w:rPr>
        <w:t>References</w:t>
      </w:r>
    </w:p>
    <w:p w14:paraId="722A1FCC" w14:textId="77777777" w:rsidR="00041BFE" w:rsidRDefault="00041BFE" w:rsidP="00440999">
      <w:pPr>
        <w:pStyle w:val="Bibliography"/>
        <w:spacing w:line="240" w:lineRule="auto"/>
        <w:ind w:left="0" w:firstLine="0"/>
      </w:pPr>
    </w:p>
    <w:p w14:paraId="40DCD62C" w14:textId="77777777" w:rsidR="007113B1" w:rsidRPr="007113B1" w:rsidRDefault="00041BFE" w:rsidP="007113B1">
      <w:pPr>
        <w:pStyle w:val="Bibliography"/>
        <w:rPr>
          <w:rFonts w:ascii="Aptos"/>
        </w:rPr>
      </w:pPr>
      <w:r w:rsidRPr="00041BFE">
        <w:fldChar w:fldCharType="begin"/>
      </w:r>
      <w:r w:rsidRPr="00041BFE">
        <w:instrText xml:space="preserve"> ADDIN ZOTERO_BIBL {"uncited":[],"omitted":[],"custom":[]} CSL_BIBLIOGRAPHY </w:instrText>
      </w:r>
      <w:r w:rsidRPr="00041BFE">
        <w:fldChar w:fldCharType="separate"/>
      </w:r>
      <w:r w:rsidR="007113B1" w:rsidRPr="007113B1">
        <w:rPr>
          <w:rFonts w:ascii="Aptos"/>
        </w:rPr>
        <w:t>1.</w:t>
      </w:r>
      <w:r w:rsidR="007113B1" w:rsidRPr="007113B1">
        <w:rPr>
          <w:rFonts w:ascii="Aptos"/>
        </w:rPr>
        <w:tab/>
        <w:t xml:space="preserve">O’Donoghue, A. J. </w:t>
      </w:r>
      <w:r w:rsidR="007113B1" w:rsidRPr="007113B1">
        <w:rPr>
          <w:rFonts w:ascii="Aptos"/>
          <w:i/>
          <w:iCs/>
        </w:rPr>
        <w:t>et al.</w:t>
      </w:r>
      <w:r w:rsidR="007113B1" w:rsidRPr="007113B1">
        <w:rPr>
          <w:rFonts w:ascii="Aptos"/>
        </w:rPr>
        <w:t xml:space="preserve"> Global identification of peptidase specificity by multiplex substrate profiling. </w:t>
      </w:r>
      <w:r w:rsidR="007113B1" w:rsidRPr="007113B1">
        <w:rPr>
          <w:rFonts w:ascii="Aptos"/>
          <w:i/>
          <w:iCs/>
        </w:rPr>
        <w:t>Nat Methods</w:t>
      </w:r>
      <w:r w:rsidR="007113B1" w:rsidRPr="007113B1">
        <w:rPr>
          <w:rFonts w:ascii="Aptos"/>
        </w:rPr>
        <w:t xml:space="preserve"> </w:t>
      </w:r>
      <w:r w:rsidR="007113B1" w:rsidRPr="007113B1">
        <w:rPr>
          <w:rFonts w:ascii="Aptos"/>
          <w:b/>
          <w:bCs/>
        </w:rPr>
        <w:t>9</w:t>
      </w:r>
      <w:r w:rsidR="007113B1" w:rsidRPr="007113B1">
        <w:rPr>
          <w:rFonts w:ascii="Aptos"/>
        </w:rPr>
        <w:t>, 1095–1100 (2012).</w:t>
      </w:r>
    </w:p>
    <w:p w14:paraId="73113D3C" w14:textId="77777777" w:rsidR="007113B1" w:rsidRPr="007113B1" w:rsidRDefault="007113B1" w:rsidP="007113B1">
      <w:pPr>
        <w:pStyle w:val="Bibliography"/>
        <w:rPr>
          <w:rFonts w:ascii="Aptos"/>
        </w:rPr>
      </w:pPr>
      <w:r w:rsidRPr="007113B1">
        <w:rPr>
          <w:rFonts w:ascii="Aptos"/>
        </w:rPr>
        <w:lastRenderedPageBreak/>
        <w:t>2.</w:t>
      </w:r>
      <w:r w:rsidRPr="007113B1">
        <w:rPr>
          <w:rFonts w:ascii="Aptos"/>
        </w:rPr>
        <w:tab/>
        <w:t xml:space="preserve">Rohweder, P. J., Jiang, Z., Hurysz, B. M., O’Donoghue, A. J. &amp; Craik, C. S. Multiplex substrate profiling by mass spectrometry for proteases. in </w:t>
      </w:r>
      <w:r w:rsidRPr="007113B1">
        <w:rPr>
          <w:rFonts w:ascii="Aptos"/>
          <w:i/>
          <w:iCs/>
        </w:rPr>
        <w:t>Methods in Enzymology</w:t>
      </w:r>
      <w:r w:rsidRPr="007113B1">
        <w:rPr>
          <w:rFonts w:ascii="Aptos"/>
        </w:rPr>
        <w:t xml:space="preserve"> vol. 682 375–411 (Elsevier, 2023).</w:t>
      </w:r>
    </w:p>
    <w:p w14:paraId="77670C2C" w14:textId="77777777" w:rsidR="007113B1" w:rsidRPr="007113B1" w:rsidRDefault="007113B1" w:rsidP="007113B1">
      <w:pPr>
        <w:pStyle w:val="Bibliography"/>
        <w:rPr>
          <w:rFonts w:ascii="Aptos"/>
        </w:rPr>
      </w:pPr>
      <w:r w:rsidRPr="007113B1">
        <w:rPr>
          <w:rFonts w:ascii="Aptos"/>
        </w:rPr>
        <w:t>3.</w:t>
      </w:r>
      <w:r w:rsidRPr="007113B1">
        <w:rPr>
          <w:rFonts w:ascii="Aptos"/>
        </w:rPr>
        <w:tab/>
        <w:t xml:space="preserve">Miller, G. A Scientist’s Nightmare: Software Problem Leads to Five Retractions. </w:t>
      </w:r>
      <w:r w:rsidRPr="007113B1">
        <w:rPr>
          <w:rFonts w:ascii="Aptos"/>
          <w:i/>
          <w:iCs/>
        </w:rPr>
        <w:t>Science</w:t>
      </w:r>
      <w:r w:rsidRPr="007113B1">
        <w:rPr>
          <w:rFonts w:ascii="Aptos"/>
        </w:rPr>
        <w:t xml:space="preserve"> </w:t>
      </w:r>
      <w:r w:rsidRPr="007113B1">
        <w:rPr>
          <w:rFonts w:ascii="Aptos"/>
          <w:b/>
          <w:bCs/>
        </w:rPr>
        <w:t>314</w:t>
      </w:r>
      <w:r w:rsidRPr="007113B1">
        <w:rPr>
          <w:rFonts w:ascii="Aptos"/>
        </w:rPr>
        <w:t>, 1856–1857 (2006).</w:t>
      </w:r>
    </w:p>
    <w:p w14:paraId="474AEB0C" w14:textId="77777777" w:rsidR="007113B1" w:rsidRPr="007113B1" w:rsidRDefault="007113B1" w:rsidP="007113B1">
      <w:pPr>
        <w:pStyle w:val="Bibliography"/>
        <w:rPr>
          <w:rFonts w:ascii="Aptos"/>
        </w:rPr>
      </w:pPr>
      <w:r w:rsidRPr="007113B1">
        <w:rPr>
          <w:rFonts w:ascii="Aptos"/>
        </w:rPr>
        <w:t>4.</w:t>
      </w:r>
      <w:r w:rsidRPr="007113B1">
        <w:rPr>
          <w:rFonts w:ascii="Aptos"/>
        </w:rPr>
        <w:tab/>
        <w:t xml:space="preserve">Gentleman, R. C. </w:t>
      </w:r>
      <w:r w:rsidRPr="007113B1">
        <w:rPr>
          <w:rFonts w:ascii="Aptos"/>
          <w:i/>
          <w:iCs/>
        </w:rPr>
        <w:t>et al.</w:t>
      </w:r>
      <w:r w:rsidRPr="007113B1">
        <w:rPr>
          <w:rFonts w:ascii="Aptos"/>
        </w:rPr>
        <w:t xml:space="preserve"> Bioconductor: open software development for computational biology and bioinformatics. </w:t>
      </w:r>
      <w:r w:rsidRPr="007113B1">
        <w:rPr>
          <w:rFonts w:ascii="Aptos"/>
          <w:i/>
          <w:iCs/>
        </w:rPr>
        <w:t>Genome Biology</w:t>
      </w:r>
      <w:r w:rsidRPr="007113B1">
        <w:rPr>
          <w:rFonts w:ascii="Aptos"/>
        </w:rPr>
        <w:t xml:space="preserve"> (2004).</w:t>
      </w:r>
    </w:p>
    <w:p w14:paraId="2027F6F7" w14:textId="77777777" w:rsidR="007113B1" w:rsidRPr="007113B1" w:rsidRDefault="007113B1" w:rsidP="007113B1">
      <w:pPr>
        <w:pStyle w:val="Bibliography"/>
        <w:rPr>
          <w:rFonts w:ascii="Aptos"/>
        </w:rPr>
      </w:pPr>
      <w:r w:rsidRPr="007113B1">
        <w:rPr>
          <w:rFonts w:ascii="Aptos"/>
        </w:rPr>
        <w:t>5.</w:t>
      </w:r>
      <w:r w:rsidRPr="007113B1">
        <w:rPr>
          <w:rFonts w:ascii="Aptos"/>
        </w:rPr>
        <w:tab/>
        <w:t xml:space="preserve">Yadati, T., Houben, T., Bitorina, A. &amp; Shiri-Sverdlov, R. The Ins and Outs of Cathepsins: Physiological Function and Role in Disease Management. </w:t>
      </w:r>
      <w:r w:rsidRPr="007113B1">
        <w:rPr>
          <w:rFonts w:ascii="Aptos"/>
          <w:i/>
          <w:iCs/>
        </w:rPr>
        <w:t>Cells</w:t>
      </w:r>
      <w:r w:rsidRPr="007113B1">
        <w:rPr>
          <w:rFonts w:ascii="Aptos"/>
        </w:rPr>
        <w:t xml:space="preserve"> </w:t>
      </w:r>
      <w:r w:rsidRPr="007113B1">
        <w:rPr>
          <w:rFonts w:ascii="Aptos"/>
          <w:b/>
          <w:bCs/>
        </w:rPr>
        <w:t>9</w:t>
      </w:r>
      <w:r w:rsidRPr="007113B1">
        <w:rPr>
          <w:rFonts w:ascii="Aptos"/>
        </w:rPr>
        <w:t>, 1679 (2020).</w:t>
      </w:r>
    </w:p>
    <w:p w14:paraId="383A1FC6" w14:textId="77777777" w:rsidR="007113B1" w:rsidRPr="007113B1" w:rsidRDefault="007113B1" w:rsidP="007113B1">
      <w:pPr>
        <w:pStyle w:val="Bibliography"/>
        <w:rPr>
          <w:rFonts w:ascii="Aptos"/>
        </w:rPr>
      </w:pPr>
      <w:r w:rsidRPr="007113B1">
        <w:rPr>
          <w:rFonts w:ascii="Aptos"/>
        </w:rPr>
        <w:t>6.</w:t>
      </w:r>
      <w:r w:rsidRPr="007113B1">
        <w:rPr>
          <w:rFonts w:ascii="Aptos"/>
        </w:rPr>
        <w:tab/>
        <w:t xml:space="preserve">Hiraiwa, M. Cathepsin A/protective protein: an unusual lysosomal multifunctional protein. </w:t>
      </w:r>
      <w:r w:rsidRPr="007113B1">
        <w:rPr>
          <w:rFonts w:ascii="Aptos"/>
          <w:i/>
          <w:iCs/>
        </w:rPr>
        <w:t>Cellular and Molecular Life Sciences (CMLS)</w:t>
      </w:r>
      <w:r w:rsidRPr="007113B1">
        <w:rPr>
          <w:rFonts w:ascii="Aptos"/>
        </w:rPr>
        <w:t xml:space="preserve"> </w:t>
      </w:r>
      <w:r w:rsidRPr="007113B1">
        <w:rPr>
          <w:rFonts w:ascii="Aptos"/>
          <w:b/>
          <w:bCs/>
        </w:rPr>
        <w:t>56</w:t>
      </w:r>
      <w:r w:rsidRPr="007113B1">
        <w:rPr>
          <w:rFonts w:ascii="Aptos"/>
        </w:rPr>
        <w:t>, 894–907 (1999).</w:t>
      </w:r>
    </w:p>
    <w:p w14:paraId="28E1B1B1" w14:textId="77777777" w:rsidR="007113B1" w:rsidRPr="007113B1" w:rsidRDefault="007113B1" w:rsidP="007113B1">
      <w:pPr>
        <w:pStyle w:val="Bibliography"/>
        <w:rPr>
          <w:rFonts w:ascii="Aptos"/>
        </w:rPr>
      </w:pPr>
      <w:r w:rsidRPr="007113B1">
        <w:rPr>
          <w:rFonts w:ascii="Aptos"/>
        </w:rPr>
        <w:t>7.</w:t>
      </w:r>
      <w:r w:rsidRPr="007113B1">
        <w:rPr>
          <w:rFonts w:ascii="Aptos"/>
        </w:rPr>
        <w:tab/>
        <w:t xml:space="preserve">Yoon, M. C., Hook, V. &amp; O’Donoghue, A. J. Cathepsin B Dipeptidyl Carboxypeptidase and Endopeptidase Activities Demonstrated across a Broad pH Range. </w:t>
      </w:r>
      <w:r w:rsidRPr="007113B1">
        <w:rPr>
          <w:rFonts w:ascii="Aptos"/>
          <w:i/>
          <w:iCs/>
        </w:rPr>
        <w:t>Biochemistry</w:t>
      </w:r>
      <w:r w:rsidRPr="007113B1">
        <w:rPr>
          <w:rFonts w:ascii="Aptos"/>
        </w:rPr>
        <w:t xml:space="preserve"> </w:t>
      </w:r>
      <w:r w:rsidRPr="007113B1">
        <w:rPr>
          <w:rFonts w:ascii="Aptos"/>
          <w:b/>
          <w:bCs/>
        </w:rPr>
        <w:t>61</w:t>
      </w:r>
      <w:r w:rsidRPr="007113B1">
        <w:rPr>
          <w:rFonts w:ascii="Aptos"/>
        </w:rPr>
        <w:t>, 1904–1914 (2022).</w:t>
      </w:r>
    </w:p>
    <w:p w14:paraId="756AA711" w14:textId="77777777" w:rsidR="007113B1" w:rsidRPr="007113B1" w:rsidRDefault="007113B1" w:rsidP="007113B1">
      <w:pPr>
        <w:pStyle w:val="Bibliography"/>
        <w:rPr>
          <w:rFonts w:ascii="Aptos"/>
        </w:rPr>
      </w:pPr>
      <w:r w:rsidRPr="007113B1">
        <w:rPr>
          <w:rFonts w:ascii="Aptos"/>
        </w:rPr>
        <w:t>8.</w:t>
      </w:r>
      <w:r w:rsidRPr="007113B1">
        <w:rPr>
          <w:rFonts w:ascii="Aptos"/>
        </w:rPr>
        <w:tab/>
        <w:t xml:space="preserve">Stojkovska Docevska, M. &amp; Novinec, M. Cathepsin C: structure, function, and pharmacological targeting. </w:t>
      </w:r>
      <w:r w:rsidRPr="007113B1">
        <w:rPr>
          <w:rFonts w:ascii="Aptos"/>
          <w:i/>
          <w:iCs/>
        </w:rPr>
        <w:t>Rare Dis Orphan Drugs J</w:t>
      </w:r>
      <w:r w:rsidRPr="007113B1">
        <w:rPr>
          <w:rFonts w:ascii="Aptos"/>
        </w:rPr>
        <w:t xml:space="preserve"> </w:t>
      </w:r>
      <w:r w:rsidRPr="007113B1">
        <w:rPr>
          <w:rFonts w:ascii="Aptos"/>
          <w:b/>
          <w:bCs/>
        </w:rPr>
        <w:t>2</w:t>
      </w:r>
      <w:r w:rsidRPr="007113B1">
        <w:rPr>
          <w:rFonts w:ascii="Aptos"/>
        </w:rPr>
        <w:t>, (2023).</w:t>
      </w:r>
    </w:p>
    <w:p w14:paraId="17983A3A" w14:textId="77777777" w:rsidR="007113B1" w:rsidRPr="007113B1" w:rsidRDefault="007113B1" w:rsidP="007113B1">
      <w:pPr>
        <w:pStyle w:val="Bibliography"/>
        <w:rPr>
          <w:rFonts w:ascii="Aptos"/>
        </w:rPr>
      </w:pPr>
      <w:r w:rsidRPr="007113B1">
        <w:rPr>
          <w:rFonts w:ascii="Aptos"/>
        </w:rPr>
        <w:t>9.</w:t>
      </w:r>
      <w:r w:rsidRPr="007113B1">
        <w:rPr>
          <w:rFonts w:ascii="Aptos"/>
        </w:rPr>
        <w:tab/>
        <w:t xml:space="preserve">Ferguson, J. B., Andrews, J. R., Voynick, I. M. &amp; Fruton, J. S. The Specificity of Cathepsin D. </w:t>
      </w:r>
      <w:r w:rsidRPr="007113B1">
        <w:rPr>
          <w:rFonts w:ascii="Aptos"/>
          <w:i/>
          <w:iCs/>
        </w:rPr>
        <w:t>Journal of Biological Chemistry</w:t>
      </w:r>
      <w:r w:rsidRPr="007113B1">
        <w:rPr>
          <w:rFonts w:ascii="Aptos"/>
        </w:rPr>
        <w:t xml:space="preserve"> </w:t>
      </w:r>
      <w:r w:rsidRPr="007113B1">
        <w:rPr>
          <w:rFonts w:ascii="Aptos"/>
          <w:b/>
          <w:bCs/>
        </w:rPr>
        <w:t>248</w:t>
      </w:r>
      <w:r w:rsidRPr="007113B1">
        <w:rPr>
          <w:rFonts w:ascii="Aptos"/>
        </w:rPr>
        <w:t>, 6701–6708 (1973).</w:t>
      </w:r>
    </w:p>
    <w:p w14:paraId="45FE9112" w14:textId="77777777" w:rsidR="007113B1" w:rsidRPr="007113B1" w:rsidRDefault="007113B1" w:rsidP="007113B1">
      <w:pPr>
        <w:pStyle w:val="Bibliography"/>
        <w:rPr>
          <w:rFonts w:ascii="Aptos"/>
        </w:rPr>
      </w:pPr>
      <w:r w:rsidRPr="007113B1">
        <w:rPr>
          <w:rFonts w:ascii="Aptos"/>
        </w:rPr>
        <w:t>10.</w:t>
      </w:r>
      <w:r w:rsidRPr="007113B1">
        <w:rPr>
          <w:rFonts w:ascii="Aptos"/>
        </w:rPr>
        <w:tab/>
        <w:t xml:space="preserve">Sun, H. </w:t>
      </w:r>
      <w:r w:rsidRPr="007113B1">
        <w:rPr>
          <w:rFonts w:ascii="Aptos"/>
          <w:i/>
          <w:iCs/>
        </w:rPr>
        <w:t>et al.</w:t>
      </w:r>
      <w:r w:rsidRPr="007113B1">
        <w:rPr>
          <w:rFonts w:ascii="Aptos"/>
        </w:rPr>
        <w:t xml:space="preserve"> Proteolytic Characteristics of Cathepsin D Related to the Recognition and Cleavage of Its Target Proteins. </w:t>
      </w:r>
      <w:r w:rsidRPr="007113B1">
        <w:rPr>
          <w:rFonts w:ascii="Aptos"/>
          <w:i/>
          <w:iCs/>
        </w:rPr>
        <w:t>PLoS ONE</w:t>
      </w:r>
      <w:r w:rsidRPr="007113B1">
        <w:rPr>
          <w:rFonts w:ascii="Aptos"/>
        </w:rPr>
        <w:t xml:space="preserve"> </w:t>
      </w:r>
      <w:r w:rsidRPr="007113B1">
        <w:rPr>
          <w:rFonts w:ascii="Aptos"/>
          <w:b/>
          <w:bCs/>
        </w:rPr>
        <w:t>8</w:t>
      </w:r>
      <w:r w:rsidRPr="007113B1">
        <w:rPr>
          <w:rFonts w:ascii="Aptos"/>
        </w:rPr>
        <w:t>, e65733 (2013).</w:t>
      </w:r>
    </w:p>
    <w:p w14:paraId="52103CC0" w14:textId="77777777" w:rsidR="007113B1" w:rsidRPr="007113B1" w:rsidRDefault="007113B1" w:rsidP="007113B1">
      <w:pPr>
        <w:pStyle w:val="Bibliography"/>
        <w:rPr>
          <w:rFonts w:ascii="Aptos"/>
        </w:rPr>
      </w:pPr>
      <w:r w:rsidRPr="007113B1">
        <w:rPr>
          <w:rFonts w:ascii="Aptos"/>
        </w:rPr>
        <w:lastRenderedPageBreak/>
        <w:t>11.</w:t>
      </w:r>
      <w:r w:rsidRPr="007113B1">
        <w:rPr>
          <w:rFonts w:ascii="Aptos"/>
        </w:rPr>
        <w:tab/>
        <w:t xml:space="preserve">Brömme, D., Bonneau, P. R., Lachance, P. &amp; Storer, A. C. Engineering the S2 subsite specificity of human cathepsin S to a cathepsin L- and cathepsin B-like specificity. </w:t>
      </w:r>
      <w:r w:rsidRPr="007113B1">
        <w:rPr>
          <w:rFonts w:ascii="Aptos"/>
          <w:i/>
          <w:iCs/>
        </w:rPr>
        <w:t>Journal of Biological Chemistry</w:t>
      </w:r>
      <w:r w:rsidRPr="007113B1">
        <w:rPr>
          <w:rFonts w:ascii="Aptos"/>
        </w:rPr>
        <w:t xml:space="preserve"> </w:t>
      </w:r>
      <w:r w:rsidRPr="007113B1">
        <w:rPr>
          <w:rFonts w:ascii="Aptos"/>
          <w:b/>
          <w:bCs/>
        </w:rPr>
        <w:t>269</w:t>
      </w:r>
      <w:r w:rsidRPr="007113B1">
        <w:rPr>
          <w:rFonts w:ascii="Aptos"/>
        </w:rPr>
        <w:t>, 30238–30242 (1994).</w:t>
      </w:r>
    </w:p>
    <w:p w14:paraId="53F76A17" w14:textId="77777777" w:rsidR="007113B1" w:rsidRPr="007113B1" w:rsidRDefault="007113B1" w:rsidP="007113B1">
      <w:pPr>
        <w:pStyle w:val="Bibliography"/>
        <w:rPr>
          <w:rFonts w:ascii="Aptos"/>
        </w:rPr>
      </w:pPr>
      <w:r w:rsidRPr="007113B1">
        <w:rPr>
          <w:rFonts w:ascii="Aptos"/>
        </w:rPr>
        <w:t>12.</w:t>
      </w:r>
      <w:r w:rsidRPr="007113B1">
        <w:rPr>
          <w:rFonts w:ascii="Aptos"/>
        </w:rPr>
        <w:tab/>
        <w:t xml:space="preserve">Ma, B. </w:t>
      </w:r>
      <w:r w:rsidRPr="007113B1">
        <w:rPr>
          <w:rFonts w:ascii="Aptos"/>
          <w:i/>
          <w:iCs/>
        </w:rPr>
        <w:t>et al.</w:t>
      </w:r>
      <w:r w:rsidRPr="007113B1">
        <w:rPr>
          <w:rFonts w:ascii="Aptos"/>
        </w:rPr>
        <w:t xml:space="preserve"> PEAKS: powerful software for peptide </w:t>
      </w:r>
      <w:r w:rsidRPr="007113B1">
        <w:rPr>
          <w:rFonts w:ascii="Aptos"/>
          <w:i/>
          <w:iCs/>
        </w:rPr>
        <w:t>de novo</w:t>
      </w:r>
      <w:r w:rsidRPr="007113B1">
        <w:rPr>
          <w:rFonts w:ascii="Aptos"/>
        </w:rPr>
        <w:t xml:space="preserve"> sequencing by tandem mass spectrometry. </w:t>
      </w:r>
      <w:r w:rsidRPr="007113B1">
        <w:rPr>
          <w:rFonts w:ascii="Aptos"/>
          <w:i/>
          <w:iCs/>
        </w:rPr>
        <w:t>Rapid Comm Mass Spectrometry</w:t>
      </w:r>
      <w:r w:rsidRPr="007113B1">
        <w:rPr>
          <w:rFonts w:ascii="Aptos"/>
        </w:rPr>
        <w:t xml:space="preserve"> </w:t>
      </w:r>
      <w:r w:rsidRPr="007113B1">
        <w:rPr>
          <w:rFonts w:ascii="Aptos"/>
          <w:b/>
          <w:bCs/>
        </w:rPr>
        <w:t>17</w:t>
      </w:r>
      <w:r w:rsidRPr="007113B1">
        <w:rPr>
          <w:rFonts w:ascii="Aptos"/>
        </w:rPr>
        <w:t>, 2337–2342 (2003).</w:t>
      </w:r>
    </w:p>
    <w:p w14:paraId="55ADD41D" w14:textId="77777777" w:rsidR="007113B1" w:rsidRPr="007113B1" w:rsidRDefault="007113B1" w:rsidP="007113B1">
      <w:pPr>
        <w:pStyle w:val="Bibliography"/>
        <w:rPr>
          <w:rFonts w:ascii="Aptos"/>
        </w:rPr>
      </w:pPr>
      <w:r w:rsidRPr="007113B1">
        <w:rPr>
          <w:rFonts w:ascii="Aptos"/>
        </w:rPr>
        <w:t>13.</w:t>
      </w:r>
      <w:r w:rsidRPr="007113B1">
        <w:rPr>
          <w:rFonts w:ascii="Aptos"/>
        </w:rPr>
        <w:tab/>
        <w:t xml:space="preserve">Orsburn, B. C. Proteome Discoverer—A Community Enhanced Data Processing Suite for Protein Informatics. </w:t>
      </w:r>
      <w:r w:rsidRPr="007113B1">
        <w:rPr>
          <w:rFonts w:ascii="Aptos"/>
          <w:i/>
          <w:iCs/>
        </w:rPr>
        <w:t>Proteomes</w:t>
      </w:r>
      <w:r w:rsidRPr="007113B1">
        <w:rPr>
          <w:rFonts w:ascii="Aptos"/>
        </w:rPr>
        <w:t xml:space="preserve"> </w:t>
      </w:r>
      <w:r w:rsidRPr="007113B1">
        <w:rPr>
          <w:rFonts w:ascii="Aptos"/>
          <w:b/>
          <w:bCs/>
        </w:rPr>
        <w:t>9</w:t>
      </w:r>
      <w:r w:rsidRPr="007113B1">
        <w:rPr>
          <w:rFonts w:ascii="Aptos"/>
        </w:rPr>
        <w:t>, 15 (2021).</w:t>
      </w:r>
    </w:p>
    <w:p w14:paraId="08AF3B9F" w14:textId="77777777" w:rsidR="007113B1" w:rsidRPr="007113B1" w:rsidRDefault="007113B1" w:rsidP="007113B1">
      <w:pPr>
        <w:pStyle w:val="Bibliography"/>
        <w:rPr>
          <w:rFonts w:ascii="Aptos"/>
        </w:rPr>
      </w:pPr>
      <w:r w:rsidRPr="007113B1">
        <w:rPr>
          <w:rFonts w:ascii="Aptos"/>
        </w:rPr>
        <w:t>14.</w:t>
      </w:r>
      <w:r w:rsidRPr="007113B1">
        <w:rPr>
          <w:rFonts w:ascii="Aptos"/>
        </w:rPr>
        <w:tab/>
        <w:t xml:space="preserve">Willforss, J., Chawade, A. &amp; Levander, F. NormalyzerDE: Online Tool for Improved Normalization of Omics Expression Data and High-Sensitivity Differential Expression Analysis. </w:t>
      </w:r>
      <w:r w:rsidRPr="007113B1">
        <w:rPr>
          <w:rFonts w:ascii="Aptos"/>
          <w:i/>
          <w:iCs/>
        </w:rPr>
        <w:t>J. Proteome Res.</w:t>
      </w:r>
      <w:r w:rsidRPr="007113B1">
        <w:rPr>
          <w:rFonts w:ascii="Aptos"/>
        </w:rPr>
        <w:t xml:space="preserve"> </w:t>
      </w:r>
      <w:r w:rsidRPr="007113B1">
        <w:rPr>
          <w:rFonts w:ascii="Aptos"/>
          <w:b/>
          <w:bCs/>
        </w:rPr>
        <w:t>18</w:t>
      </w:r>
      <w:r w:rsidRPr="007113B1">
        <w:rPr>
          <w:rFonts w:ascii="Aptos"/>
        </w:rPr>
        <w:t>, 732–740 (2019).</w:t>
      </w:r>
    </w:p>
    <w:p w14:paraId="458F097E" w14:textId="77777777" w:rsidR="007113B1" w:rsidRPr="007113B1" w:rsidRDefault="007113B1" w:rsidP="007113B1">
      <w:pPr>
        <w:pStyle w:val="Bibliography"/>
        <w:rPr>
          <w:rFonts w:ascii="Aptos"/>
        </w:rPr>
      </w:pPr>
      <w:r w:rsidRPr="007113B1">
        <w:rPr>
          <w:rFonts w:ascii="Aptos"/>
        </w:rPr>
        <w:t>15.</w:t>
      </w:r>
      <w:r w:rsidRPr="007113B1">
        <w:rPr>
          <w:rFonts w:ascii="Aptos"/>
        </w:rPr>
        <w:tab/>
        <w:t xml:space="preserve">Dixon, W. J. Processing Data for Outliers. </w:t>
      </w:r>
      <w:r w:rsidRPr="007113B1">
        <w:rPr>
          <w:rFonts w:ascii="Aptos"/>
          <w:i/>
          <w:iCs/>
        </w:rPr>
        <w:t>Biometrics</w:t>
      </w:r>
      <w:r w:rsidRPr="007113B1">
        <w:rPr>
          <w:rFonts w:ascii="Aptos"/>
        </w:rPr>
        <w:t xml:space="preserve"> </w:t>
      </w:r>
      <w:r w:rsidRPr="007113B1">
        <w:rPr>
          <w:rFonts w:ascii="Aptos"/>
          <w:b/>
          <w:bCs/>
        </w:rPr>
        <w:t>9</w:t>
      </w:r>
      <w:r w:rsidRPr="007113B1">
        <w:rPr>
          <w:rFonts w:ascii="Aptos"/>
        </w:rPr>
        <w:t>, 74 (1953).</w:t>
      </w:r>
    </w:p>
    <w:p w14:paraId="1B6C1299" w14:textId="77777777" w:rsidR="007113B1" w:rsidRPr="007113B1" w:rsidRDefault="007113B1" w:rsidP="007113B1">
      <w:pPr>
        <w:pStyle w:val="Bibliography"/>
        <w:rPr>
          <w:rFonts w:ascii="Aptos"/>
        </w:rPr>
      </w:pPr>
      <w:r w:rsidRPr="007113B1">
        <w:rPr>
          <w:rFonts w:ascii="Aptos"/>
        </w:rPr>
        <w:t>16.</w:t>
      </w:r>
      <w:r w:rsidRPr="007113B1">
        <w:rPr>
          <w:rFonts w:ascii="Aptos"/>
        </w:rPr>
        <w:tab/>
        <w:t xml:space="preserve">Ripley, B. </w:t>
      </w:r>
      <w:r w:rsidRPr="007113B1">
        <w:rPr>
          <w:rFonts w:ascii="Aptos"/>
          <w:i/>
          <w:iCs/>
        </w:rPr>
        <w:t>et al.</w:t>
      </w:r>
      <w:r w:rsidRPr="007113B1">
        <w:rPr>
          <w:rFonts w:ascii="Aptos"/>
        </w:rPr>
        <w:t xml:space="preserve"> MASS: Support Functions and Datasets for Venables and Ripley’s MASS. (2024).</w:t>
      </w:r>
    </w:p>
    <w:p w14:paraId="1C1239AC" w14:textId="77777777" w:rsidR="007113B1" w:rsidRPr="007113B1" w:rsidRDefault="007113B1" w:rsidP="007113B1">
      <w:pPr>
        <w:pStyle w:val="Bibliography"/>
        <w:rPr>
          <w:rFonts w:ascii="Aptos"/>
        </w:rPr>
      </w:pPr>
      <w:r w:rsidRPr="007113B1">
        <w:rPr>
          <w:rFonts w:ascii="Aptos"/>
        </w:rPr>
        <w:t>17.</w:t>
      </w:r>
      <w:r w:rsidRPr="007113B1">
        <w:rPr>
          <w:rFonts w:ascii="Aptos"/>
        </w:rPr>
        <w:tab/>
        <w:t>Mersmann, O., Trautmann, H., Steuer, D. &amp; Bornkamp, B. truncnorm: Truncated Normal Distribution. (2023).</w:t>
      </w:r>
    </w:p>
    <w:p w14:paraId="023B36E8" w14:textId="77777777" w:rsidR="007113B1" w:rsidRPr="007113B1" w:rsidRDefault="007113B1" w:rsidP="007113B1">
      <w:pPr>
        <w:pStyle w:val="Bibliography"/>
        <w:rPr>
          <w:rFonts w:ascii="Aptos"/>
        </w:rPr>
      </w:pPr>
      <w:r w:rsidRPr="007113B1">
        <w:rPr>
          <w:rFonts w:ascii="Aptos"/>
        </w:rPr>
        <w:t>18.</w:t>
      </w:r>
      <w:r w:rsidRPr="007113B1">
        <w:rPr>
          <w:rFonts w:ascii="Aptos"/>
        </w:rPr>
        <w:tab/>
        <w:t>Kassambara, A. rstatix: Pipe-Friendly Framework for Basic Statistical Tests. (2023).</w:t>
      </w:r>
    </w:p>
    <w:p w14:paraId="34B61755" w14:textId="77777777" w:rsidR="007113B1" w:rsidRPr="007113B1" w:rsidRDefault="007113B1" w:rsidP="007113B1">
      <w:pPr>
        <w:pStyle w:val="Bibliography"/>
        <w:rPr>
          <w:rFonts w:ascii="Aptos"/>
        </w:rPr>
      </w:pPr>
      <w:r w:rsidRPr="007113B1">
        <w:rPr>
          <w:rFonts w:ascii="Aptos"/>
        </w:rPr>
        <w:t>19.</w:t>
      </w:r>
      <w:r w:rsidRPr="007113B1">
        <w:rPr>
          <w:rFonts w:ascii="Aptos"/>
        </w:rPr>
        <w:tab/>
        <w:t xml:space="preserve">Colaert, N., Helsens, K., Martens, L., Vandekerckhove, J. &amp; Gevaert, K. Improved visualization of protein consensus sequences by iceLogo. </w:t>
      </w:r>
      <w:r w:rsidRPr="007113B1">
        <w:rPr>
          <w:rFonts w:ascii="Aptos"/>
          <w:i/>
          <w:iCs/>
        </w:rPr>
        <w:t>Nat Methods</w:t>
      </w:r>
      <w:r w:rsidRPr="007113B1">
        <w:rPr>
          <w:rFonts w:ascii="Aptos"/>
        </w:rPr>
        <w:t xml:space="preserve"> </w:t>
      </w:r>
      <w:r w:rsidRPr="007113B1">
        <w:rPr>
          <w:rFonts w:ascii="Aptos"/>
          <w:b/>
          <w:bCs/>
        </w:rPr>
        <w:t>6</w:t>
      </w:r>
      <w:r w:rsidRPr="007113B1">
        <w:rPr>
          <w:rFonts w:ascii="Aptos"/>
        </w:rPr>
        <w:t>, 786–787 (2009).</w:t>
      </w:r>
    </w:p>
    <w:p w14:paraId="48A9E26F" w14:textId="77777777" w:rsidR="007113B1" w:rsidRPr="007113B1" w:rsidRDefault="007113B1" w:rsidP="007113B1">
      <w:pPr>
        <w:pStyle w:val="Bibliography"/>
        <w:rPr>
          <w:rFonts w:ascii="Aptos"/>
        </w:rPr>
      </w:pPr>
      <w:r w:rsidRPr="007113B1">
        <w:rPr>
          <w:rFonts w:ascii="Aptos"/>
        </w:rPr>
        <w:t>20.</w:t>
      </w:r>
      <w:r w:rsidRPr="007113B1">
        <w:rPr>
          <w:rFonts w:ascii="Aptos"/>
        </w:rPr>
        <w:tab/>
        <w:t xml:space="preserve">Galili, T., O’Callaghan, A., Sidi, J. &amp; Sievert, C. heatmaply: an R package for creating interactive cluster heatmaps for online publishing. </w:t>
      </w:r>
      <w:r w:rsidRPr="007113B1">
        <w:rPr>
          <w:rFonts w:ascii="Aptos"/>
          <w:i/>
          <w:iCs/>
        </w:rPr>
        <w:t>Bioinformatics</w:t>
      </w:r>
      <w:r w:rsidRPr="007113B1">
        <w:rPr>
          <w:rFonts w:ascii="Aptos"/>
        </w:rPr>
        <w:t xml:space="preserve"> </w:t>
      </w:r>
      <w:r w:rsidRPr="007113B1">
        <w:rPr>
          <w:rFonts w:ascii="Aptos"/>
          <w:b/>
          <w:bCs/>
        </w:rPr>
        <w:t>34</w:t>
      </w:r>
      <w:r w:rsidRPr="007113B1">
        <w:rPr>
          <w:rFonts w:ascii="Aptos"/>
        </w:rPr>
        <w:t>, 1600–1602 (2018).</w:t>
      </w:r>
    </w:p>
    <w:p w14:paraId="3860A2E7" w14:textId="77777777" w:rsidR="007113B1" w:rsidRPr="007113B1" w:rsidRDefault="007113B1" w:rsidP="007113B1">
      <w:pPr>
        <w:pStyle w:val="Bibliography"/>
        <w:rPr>
          <w:rFonts w:ascii="Aptos"/>
        </w:rPr>
      </w:pPr>
      <w:r w:rsidRPr="007113B1">
        <w:rPr>
          <w:rFonts w:ascii="Aptos"/>
        </w:rPr>
        <w:lastRenderedPageBreak/>
        <w:t>21.</w:t>
      </w:r>
      <w:r w:rsidRPr="007113B1">
        <w:rPr>
          <w:rFonts w:ascii="Aptos"/>
        </w:rPr>
        <w:tab/>
        <w:t xml:space="preserve">Wickham, H. </w:t>
      </w:r>
      <w:r w:rsidRPr="007113B1">
        <w:rPr>
          <w:rFonts w:ascii="Aptos"/>
          <w:i/>
          <w:iCs/>
        </w:rPr>
        <w:t>et al.</w:t>
      </w:r>
      <w:r w:rsidRPr="007113B1">
        <w:rPr>
          <w:rFonts w:ascii="Aptos"/>
        </w:rPr>
        <w:t xml:space="preserve"> ggplot2: Create Elegant Data Visualisations Using the Grammar of Graphics. (2024).</w:t>
      </w:r>
    </w:p>
    <w:p w14:paraId="6E5644F1" w14:textId="77777777" w:rsidR="007113B1" w:rsidRPr="007113B1" w:rsidRDefault="007113B1" w:rsidP="007113B1">
      <w:pPr>
        <w:pStyle w:val="Bibliography"/>
        <w:rPr>
          <w:rFonts w:ascii="Aptos"/>
        </w:rPr>
      </w:pPr>
      <w:r w:rsidRPr="007113B1">
        <w:rPr>
          <w:rFonts w:ascii="Aptos"/>
        </w:rPr>
        <w:t>22.</w:t>
      </w:r>
      <w:r w:rsidRPr="007113B1">
        <w:rPr>
          <w:rFonts w:ascii="Aptos"/>
        </w:rPr>
        <w:tab/>
        <w:t xml:space="preserve">Wagih, O. ggseqlogo: a versatile R package for drawing sequence logos. </w:t>
      </w:r>
      <w:r w:rsidRPr="007113B1">
        <w:rPr>
          <w:rFonts w:ascii="Aptos"/>
          <w:i/>
          <w:iCs/>
        </w:rPr>
        <w:t>Bioinformatics</w:t>
      </w:r>
      <w:r w:rsidRPr="007113B1">
        <w:rPr>
          <w:rFonts w:ascii="Aptos"/>
        </w:rPr>
        <w:t xml:space="preserve"> </w:t>
      </w:r>
      <w:r w:rsidRPr="007113B1">
        <w:rPr>
          <w:rFonts w:ascii="Aptos"/>
          <w:b/>
          <w:bCs/>
        </w:rPr>
        <w:t>33</w:t>
      </w:r>
      <w:r w:rsidRPr="007113B1">
        <w:rPr>
          <w:rFonts w:ascii="Aptos"/>
        </w:rPr>
        <w:t>, 3645–3647 (2017).</w:t>
      </w:r>
    </w:p>
    <w:p w14:paraId="7E9FC742" w14:textId="77777777" w:rsidR="007113B1" w:rsidRPr="007113B1" w:rsidRDefault="007113B1" w:rsidP="007113B1">
      <w:pPr>
        <w:pStyle w:val="Bibliography"/>
        <w:rPr>
          <w:rFonts w:ascii="Aptos"/>
        </w:rPr>
      </w:pPr>
      <w:r w:rsidRPr="007113B1">
        <w:rPr>
          <w:rFonts w:ascii="Aptos"/>
        </w:rPr>
        <w:t>23.</w:t>
      </w:r>
      <w:r w:rsidRPr="007113B1">
        <w:rPr>
          <w:rFonts w:ascii="Aptos"/>
        </w:rPr>
        <w:tab/>
        <w:t xml:space="preserve">Jolliffe, I. T. &amp; Cadima, J. Principal component analysis: a review and recent developments. </w:t>
      </w:r>
      <w:r w:rsidRPr="007113B1">
        <w:rPr>
          <w:rFonts w:ascii="Aptos"/>
          <w:i/>
          <w:iCs/>
        </w:rPr>
        <w:t>Phil. Trans. R. Soc. A.</w:t>
      </w:r>
      <w:r w:rsidRPr="007113B1">
        <w:rPr>
          <w:rFonts w:ascii="Aptos"/>
        </w:rPr>
        <w:t xml:space="preserve"> </w:t>
      </w:r>
      <w:r w:rsidRPr="007113B1">
        <w:rPr>
          <w:rFonts w:ascii="Aptos"/>
          <w:b/>
          <w:bCs/>
        </w:rPr>
        <w:t>374</w:t>
      </w:r>
      <w:r w:rsidRPr="007113B1">
        <w:rPr>
          <w:rFonts w:ascii="Aptos"/>
        </w:rPr>
        <w:t>, 20150202 (2016).</w:t>
      </w:r>
    </w:p>
    <w:p w14:paraId="52AC3CF7" w14:textId="77777777" w:rsidR="007113B1" w:rsidRPr="007113B1" w:rsidRDefault="007113B1" w:rsidP="007113B1">
      <w:pPr>
        <w:pStyle w:val="Bibliography"/>
        <w:rPr>
          <w:rFonts w:ascii="Aptos"/>
        </w:rPr>
      </w:pPr>
      <w:r w:rsidRPr="007113B1">
        <w:rPr>
          <w:rFonts w:ascii="Aptos"/>
        </w:rPr>
        <w:t>24.</w:t>
      </w:r>
      <w:r w:rsidRPr="007113B1">
        <w:rPr>
          <w:rFonts w:ascii="Aptos"/>
        </w:rPr>
        <w:tab/>
        <w:t xml:space="preserve">Yoon, M. C. </w:t>
      </w:r>
      <w:r w:rsidRPr="007113B1">
        <w:rPr>
          <w:rFonts w:ascii="Aptos"/>
          <w:i/>
          <w:iCs/>
        </w:rPr>
        <w:t>et al.</w:t>
      </w:r>
      <w:r w:rsidRPr="007113B1">
        <w:rPr>
          <w:rFonts w:ascii="Aptos"/>
        </w:rPr>
        <w:t xml:space="preserve"> Selective Neutral pH Inhibitor of Cathepsin B Designed Based on Cleavage Preferences at Cytosolic and Lysosomal pH Conditions. </w:t>
      </w:r>
      <w:r w:rsidRPr="007113B1">
        <w:rPr>
          <w:rFonts w:ascii="Aptos"/>
          <w:i/>
          <w:iCs/>
        </w:rPr>
        <w:t>ACS Chem. Biol.</w:t>
      </w:r>
      <w:r w:rsidRPr="007113B1">
        <w:rPr>
          <w:rFonts w:ascii="Aptos"/>
        </w:rPr>
        <w:t xml:space="preserve"> </w:t>
      </w:r>
      <w:r w:rsidRPr="007113B1">
        <w:rPr>
          <w:rFonts w:ascii="Aptos"/>
          <w:b/>
          <w:bCs/>
        </w:rPr>
        <w:t>16</w:t>
      </w:r>
      <w:r w:rsidRPr="007113B1">
        <w:rPr>
          <w:rFonts w:ascii="Aptos"/>
        </w:rPr>
        <w:t>, 1628–1643 (2021).</w:t>
      </w:r>
    </w:p>
    <w:p w14:paraId="5D882F25" w14:textId="28CE58BF" w:rsidR="00041BFE" w:rsidRPr="00041BFE" w:rsidRDefault="00041BFE" w:rsidP="00041BFE">
      <w:r w:rsidRPr="00041BFE">
        <w:fldChar w:fldCharType="end"/>
      </w:r>
    </w:p>
    <w:p w14:paraId="1E0CE1E1" w14:textId="72412D1E" w:rsidR="00041BFE" w:rsidRDefault="00041BFE" w:rsidP="00041BFE">
      <w:pPr>
        <w:tabs>
          <w:tab w:val="left" w:pos="1488"/>
        </w:tabs>
      </w:pPr>
    </w:p>
    <w:p w14:paraId="2B53E2F9" w14:textId="77777777" w:rsidR="004B5992" w:rsidRDefault="004B5992" w:rsidP="00041BFE">
      <w:pPr>
        <w:tabs>
          <w:tab w:val="left" w:pos="1488"/>
        </w:tabs>
      </w:pPr>
    </w:p>
    <w:p w14:paraId="7B2AB87B" w14:textId="77777777" w:rsidR="004B5992" w:rsidRDefault="004B5992" w:rsidP="00041BFE">
      <w:pPr>
        <w:tabs>
          <w:tab w:val="left" w:pos="1488"/>
        </w:tabs>
      </w:pPr>
    </w:p>
    <w:p w14:paraId="27729714" w14:textId="77777777" w:rsidR="004B5992" w:rsidRDefault="004B5992" w:rsidP="00041BFE">
      <w:pPr>
        <w:tabs>
          <w:tab w:val="left" w:pos="1488"/>
        </w:tabs>
      </w:pPr>
    </w:p>
    <w:p w14:paraId="00889A84" w14:textId="77777777" w:rsidR="004B5992" w:rsidRDefault="004B5992" w:rsidP="00041BFE">
      <w:pPr>
        <w:tabs>
          <w:tab w:val="left" w:pos="1488"/>
        </w:tabs>
      </w:pPr>
    </w:p>
    <w:p w14:paraId="75358E94" w14:textId="77777777" w:rsidR="004B5992" w:rsidRDefault="004B5992" w:rsidP="00041BFE">
      <w:pPr>
        <w:tabs>
          <w:tab w:val="left" w:pos="1488"/>
        </w:tabs>
      </w:pPr>
    </w:p>
    <w:p w14:paraId="2E8ED093" w14:textId="77777777" w:rsidR="004B5992" w:rsidRDefault="004B5992" w:rsidP="00041BFE">
      <w:pPr>
        <w:tabs>
          <w:tab w:val="left" w:pos="1488"/>
        </w:tabs>
      </w:pPr>
    </w:p>
    <w:p w14:paraId="51B98A9E" w14:textId="0A556792" w:rsidR="004B5992" w:rsidRPr="004B5992" w:rsidRDefault="004B5992" w:rsidP="00041BFE">
      <w:pPr>
        <w:tabs>
          <w:tab w:val="left" w:pos="1488"/>
        </w:tabs>
        <w:rPr>
          <w:sz w:val="32"/>
          <w:szCs w:val="32"/>
        </w:rPr>
      </w:pPr>
      <w:r w:rsidRPr="004B5992">
        <w:rPr>
          <w:sz w:val="32"/>
          <w:szCs w:val="32"/>
        </w:rPr>
        <w:t xml:space="preserve">Figure Legends </w:t>
      </w:r>
    </w:p>
    <w:p w14:paraId="4309FB48" w14:textId="77777777" w:rsidR="004B5992" w:rsidRDefault="004B5992" w:rsidP="00041BFE">
      <w:pPr>
        <w:tabs>
          <w:tab w:val="left" w:pos="1488"/>
        </w:tabs>
      </w:pPr>
    </w:p>
    <w:p w14:paraId="46099642" w14:textId="6127E701" w:rsidR="004B5992" w:rsidRDefault="004B5992" w:rsidP="004B5992">
      <w:r w:rsidRPr="00BC0BCB">
        <w:rPr>
          <w:b/>
          <w:bCs/>
        </w:rPr>
        <w:t xml:space="preserve">Figure 1. Overview of the </w:t>
      </w:r>
      <w:proofErr w:type="spellStart"/>
      <w:r w:rsidRPr="00BC0BCB">
        <w:rPr>
          <w:b/>
          <w:bCs/>
        </w:rPr>
        <w:t>mspms</w:t>
      </w:r>
      <w:proofErr w:type="spellEnd"/>
      <w:r w:rsidRPr="00BC0BCB">
        <w:rPr>
          <w:b/>
          <w:bCs/>
        </w:rPr>
        <w:t xml:space="preserve"> R package and cathepsin </w:t>
      </w:r>
      <w:r>
        <w:rPr>
          <w:b/>
          <w:bCs/>
        </w:rPr>
        <w:t>MSP-MS profiling</w:t>
      </w:r>
      <w:r w:rsidRPr="00BC0BCB">
        <w:rPr>
          <w:b/>
          <w:bCs/>
        </w:rPr>
        <w:t xml:space="preserve">. </w:t>
      </w:r>
      <w:r>
        <w:t xml:space="preserve">(A) Schematic of the functions contained within the </w:t>
      </w:r>
      <w:proofErr w:type="spellStart"/>
      <w:r>
        <w:t>mspms</w:t>
      </w:r>
      <w:proofErr w:type="spellEnd"/>
      <w:r>
        <w:t xml:space="preserve"> R package. (B) Principal component analysis displaying PC1 and PC2. Samples are colored by time, and the shape and line type </w:t>
      </w:r>
      <w:proofErr w:type="gramStart"/>
      <w:r>
        <w:t>displays</w:t>
      </w:r>
      <w:proofErr w:type="gramEnd"/>
      <w:r>
        <w:t xml:space="preserve"> the type of cathepsin. Eclipses represent the 95% confidence interval. (C) Heatmap showing the results of the experiment as clustered using unsupervised </w:t>
      </w:r>
      <w:r w:rsidR="009101EB" w:rsidRPr="009101EB">
        <w:t>hierarchical</w:t>
      </w:r>
      <w:r w:rsidR="009101EB" w:rsidRPr="009101EB">
        <w:t xml:space="preserve"> </w:t>
      </w:r>
      <w:r>
        <w:t xml:space="preserve">clustering.  Rows of the heatmap represent the samples while columns represent the peptides. Color of the heatmap cells represent the normalized, column centered, and scaled values. White cells represent those that were found to be outliers and converted to NA.  Colored bars to the right of the heatmap indicate the cathepsin and time of the samples in each row. </w:t>
      </w:r>
    </w:p>
    <w:p w14:paraId="78D62F00" w14:textId="77777777" w:rsidR="004B5992" w:rsidRDefault="004B5992" w:rsidP="004B5992"/>
    <w:p w14:paraId="4BD608B6" w14:textId="77777777" w:rsidR="004B5992" w:rsidRDefault="004B5992" w:rsidP="004B5992"/>
    <w:p w14:paraId="6D1915BE" w14:textId="707BD6B6" w:rsidR="004B5992" w:rsidRPr="00BC0BCB" w:rsidRDefault="004B5992" w:rsidP="004B5992">
      <w:pPr>
        <w:rPr>
          <w:b/>
          <w:bCs/>
        </w:rPr>
      </w:pPr>
      <w:r>
        <w:rPr>
          <w:b/>
          <w:bCs/>
        </w:rPr>
        <w:t xml:space="preserve">Figure 2. Differentially abundant peptide cleavages over time. </w:t>
      </w:r>
      <w:r>
        <w:t xml:space="preserve">(A) Volcano plots displaying the log2 fold change of the timepoint as indicated by color relative to and -log10 FDR corrected p values for each cathepsin.  (B) Plot showing the number of significant </w:t>
      </w:r>
      <w:r>
        <w:lastRenderedPageBreak/>
        <w:t xml:space="preserve">cleavage events at each position of the peptide library (as defined as having a log2fc &gt;= 3 and FDR adjusted p values &lt;= 0.05) (C) </w:t>
      </w:r>
      <w:proofErr w:type="spellStart"/>
      <w:r>
        <w:t>Icelogo</w:t>
      </w:r>
      <w:proofErr w:type="spellEnd"/>
      <w:r>
        <w:t xml:space="preserve"> plots as implemented in the </w:t>
      </w:r>
      <w:proofErr w:type="spellStart"/>
      <w:r>
        <w:t>mspms</w:t>
      </w:r>
      <w:proofErr w:type="spellEnd"/>
      <w:r>
        <w:t xml:space="preserve"> package. Amino acid residues (with X representing positions past the terminus) four positions to the left and right of the cleavage site are displayed. Only residues with significantly higher proportions relative to the proportion of all possible cleavage sequences present in the initial peptide library (</w:t>
      </w:r>
      <w:proofErr w:type="spellStart"/>
      <w:r>
        <w:t>pval</w:t>
      </w:r>
      <w:proofErr w:type="spellEnd"/>
      <w:r>
        <w:t xml:space="preserve"> &lt;= 0.05) are shown, with the height representing the percentage differences compared to background. </w:t>
      </w:r>
    </w:p>
    <w:p w14:paraId="196B5787" w14:textId="77777777" w:rsidR="004B5992" w:rsidRPr="00041BFE" w:rsidRDefault="004B5992" w:rsidP="00041BFE">
      <w:pPr>
        <w:tabs>
          <w:tab w:val="left" w:pos="1488"/>
        </w:tabs>
      </w:pPr>
    </w:p>
    <w:sectPr w:rsidR="004B5992" w:rsidRPr="00041B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na M Hurysz" w:date="2024-06-27T14:31:00Z" w:initials="BH">
    <w:p w14:paraId="082F11DF" w14:textId="77777777" w:rsidR="00765049" w:rsidRDefault="00765049" w:rsidP="00765049">
      <w:r>
        <w:rPr>
          <w:rStyle w:val="CommentReference"/>
        </w:rPr>
        <w:annotationRef/>
      </w:r>
      <w:r>
        <w:rPr>
          <w:sz w:val="20"/>
          <w:szCs w:val="20"/>
        </w:rPr>
        <w:t>Idk what this means, is this coding lingo</w:t>
      </w:r>
    </w:p>
  </w:comment>
  <w:comment w:id="1" w:author="Brianna M Hurysz" w:date="2024-06-27T14:48:00Z" w:initials="BH">
    <w:p w14:paraId="4FDDB9F2" w14:textId="77777777" w:rsidR="007D06DD" w:rsidRDefault="007D06DD" w:rsidP="007D06DD">
      <w:r>
        <w:rPr>
          <w:rStyle w:val="CommentReference"/>
        </w:rPr>
        <w:annotationRef/>
      </w:r>
      <w:r>
        <w:rPr>
          <w:sz w:val="20"/>
          <w:szCs w:val="20"/>
        </w:rPr>
        <w:t>Should this section have example figures?</w:t>
      </w:r>
    </w:p>
  </w:comment>
  <w:comment w:id="2" w:author="Brianna M Hurysz" w:date="2024-06-27T15:08:00Z" w:initials="BH">
    <w:p w14:paraId="493A3798" w14:textId="77777777" w:rsidR="00751FFC" w:rsidRDefault="00751FFC" w:rsidP="00751FFC">
      <w:r>
        <w:rPr>
          <w:rStyle w:val="CommentReference"/>
        </w:rPr>
        <w:annotationRef/>
      </w:r>
      <w:r>
        <w:rPr>
          <w:sz w:val="20"/>
          <w:szCs w:val="20"/>
        </w:rPr>
        <w:t>This citation is the cathepsins paper that used this data</w:t>
      </w:r>
    </w:p>
  </w:comment>
  <w:comment w:id="3" w:author="Brianna M Hurysz" w:date="2024-06-27T15:15:00Z" w:initials="BMH">
    <w:p w14:paraId="2194C17B" w14:textId="77777777" w:rsidR="00967829" w:rsidRDefault="00967829" w:rsidP="00967829">
      <w:r>
        <w:rPr>
          <w:rStyle w:val="CommentReference"/>
        </w:rPr>
        <w:annotationRef/>
      </w:r>
      <w:r>
        <w:rPr>
          <w:sz w:val="20"/>
          <w:szCs w:val="20"/>
        </w:rPr>
        <w:t>The legend says BovindCatD, should be BovineCatD</w:t>
      </w:r>
    </w:p>
  </w:comment>
  <w:comment w:id="5" w:author="Brianna M Hurysz" w:date="2024-06-27T15:24:00Z" w:initials="BH">
    <w:p w14:paraId="32202300" w14:textId="77777777" w:rsidR="005E021D" w:rsidRDefault="005E021D" w:rsidP="005E021D">
      <w:r>
        <w:rPr>
          <w:rStyle w:val="CommentReference"/>
        </w:rPr>
        <w:annotationRef/>
      </w:r>
      <w:r>
        <w:rPr>
          <w:sz w:val="20"/>
          <w:szCs w:val="20"/>
        </w:rPr>
        <w:t>How hard would it be to represent these as a Barchart instead of line graph? Only because the trend between datapoints isn’t very useful</w:t>
      </w:r>
    </w:p>
  </w:comment>
  <w:comment w:id="6" w:author="Charlie Bayne" w:date="2024-06-27T22:00:00Z" w:initials="CB">
    <w:p w14:paraId="00074CA4" w14:textId="77777777" w:rsidR="009101EB" w:rsidRDefault="00D22578" w:rsidP="009101EB">
      <w:r>
        <w:rPr>
          <w:rStyle w:val="CommentReference"/>
        </w:rPr>
        <w:annotationRef/>
      </w:r>
      <w:r w:rsidR="009101EB">
        <w:rPr>
          <w:sz w:val="20"/>
          <w:szCs w:val="20"/>
        </w:rPr>
        <w:t>Easy to do, I just preferred the line graph, thought it made it easier to see the pattern</w:t>
      </w:r>
    </w:p>
  </w:comment>
  <w:comment w:id="7" w:author="Brianna M Hurysz" w:date="2024-06-27T15:31:00Z" w:initials="BH">
    <w:p w14:paraId="618740BD" w14:textId="16CD656F" w:rsidR="005E021D" w:rsidRDefault="005E021D" w:rsidP="005E021D">
      <w:r>
        <w:rPr>
          <w:rStyle w:val="CommentReference"/>
        </w:rPr>
        <w:annotationRef/>
      </w:r>
      <w:r>
        <w:rPr>
          <w:sz w:val="20"/>
          <w:szCs w:val="20"/>
        </w:rPr>
        <w:t>Is it possible to stretch these figures vertically so the residues are easier to read?</w:t>
      </w:r>
    </w:p>
  </w:comment>
  <w:comment w:id="8" w:author="Charlie Bayne" w:date="2024-06-27T22:01:00Z" w:initials="CB">
    <w:p w14:paraId="6DDC1985" w14:textId="77777777" w:rsidR="009101EB" w:rsidRDefault="009101EB" w:rsidP="009101EB">
      <w:r>
        <w:rPr>
          <w:rStyle w:val="CommentReference"/>
        </w:rPr>
        <w:annotationRef/>
      </w:r>
      <w:r>
        <w:rPr>
          <w:color w:val="000000"/>
          <w:sz w:val="20"/>
          <w:szCs w:val="20"/>
        </w:rPr>
        <w:t>Yeah we can do that</w:t>
      </w:r>
    </w:p>
  </w:comment>
  <w:comment w:id="9" w:author="Brianna M Hurysz" w:date="2024-06-27T16:05:00Z" w:initials="BH">
    <w:p w14:paraId="08E09590" w14:textId="4074307D" w:rsidR="00C15E45" w:rsidRDefault="00C15E45" w:rsidP="00C15E45">
      <w:r>
        <w:rPr>
          <w:rStyle w:val="CommentReference"/>
        </w:rPr>
        <w:annotationRef/>
      </w:r>
      <w:r>
        <w:rPr>
          <w:sz w:val="20"/>
          <w:szCs w:val="20"/>
        </w:rPr>
        <w:t>Lol I just added this above before reading this. Should we leave it in both locations?</w:t>
      </w:r>
    </w:p>
  </w:comment>
  <w:comment w:id="10" w:author="Charlie Bayne" w:date="2024-06-27T22:06:00Z" w:initials="CB">
    <w:p w14:paraId="4A70A0B7" w14:textId="77777777" w:rsidR="009101EB" w:rsidRDefault="009101EB" w:rsidP="009101EB">
      <w:r>
        <w:rPr>
          <w:rStyle w:val="CommentReference"/>
        </w:rPr>
        <w:annotationRef/>
      </w:r>
      <w:r>
        <w:rPr>
          <w:color w:val="000000"/>
          <w:sz w:val="20"/>
          <w:szCs w:val="20"/>
        </w:rPr>
        <w:t xml:space="preserve">I just kept it the way it was, will change if someone else comments.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F11DF" w15:done="0"/>
  <w15:commentEx w15:paraId="4FDDB9F2" w15:done="0"/>
  <w15:commentEx w15:paraId="493A3798" w15:done="0"/>
  <w15:commentEx w15:paraId="2194C17B" w15:done="0"/>
  <w15:commentEx w15:paraId="32202300" w15:done="0"/>
  <w15:commentEx w15:paraId="00074CA4" w15:paraIdParent="32202300" w15:done="0"/>
  <w15:commentEx w15:paraId="618740BD" w15:done="0"/>
  <w15:commentEx w15:paraId="6DDC1985" w15:paraIdParent="618740BD" w15:done="0"/>
  <w15:commentEx w15:paraId="08E09590" w15:done="0"/>
  <w15:commentEx w15:paraId="4A70A0B7" w15:paraIdParent="08E095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476DB0" w16cex:dateUtc="2024-06-27T21:31:00Z"/>
  <w16cex:commentExtensible w16cex:durableId="6D2315B7" w16cex:dateUtc="2024-06-27T21:48:00Z"/>
  <w16cex:commentExtensible w16cex:durableId="2C9372D6" w16cex:dateUtc="2024-06-27T22:08:00Z"/>
  <w16cex:commentExtensible w16cex:durableId="7F365F39" w16cex:dateUtc="2024-06-27T22:15:00Z"/>
  <w16cex:commentExtensible w16cex:durableId="1B4C6A3A" w16cex:dateUtc="2024-06-27T22:24:00Z"/>
  <w16cex:commentExtensible w16cex:durableId="4A89AE21" w16cex:dateUtc="2024-06-28T05:00:00Z"/>
  <w16cex:commentExtensible w16cex:durableId="1698F66C" w16cex:dateUtc="2024-06-27T22:31:00Z"/>
  <w16cex:commentExtensible w16cex:durableId="456A20B8" w16cex:dateUtc="2024-06-28T05:01:00Z"/>
  <w16cex:commentExtensible w16cex:durableId="5F094FD6" w16cex:dateUtc="2024-06-27T23:05:00Z"/>
  <w16cex:commentExtensible w16cex:durableId="77FDCBA2" w16cex:dateUtc="2024-06-28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F11DF" w16cid:durableId="5B476DB0"/>
  <w16cid:commentId w16cid:paraId="4FDDB9F2" w16cid:durableId="6D2315B7"/>
  <w16cid:commentId w16cid:paraId="493A3798" w16cid:durableId="2C9372D6"/>
  <w16cid:commentId w16cid:paraId="2194C17B" w16cid:durableId="7F365F39"/>
  <w16cid:commentId w16cid:paraId="32202300" w16cid:durableId="1B4C6A3A"/>
  <w16cid:commentId w16cid:paraId="00074CA4" w16cid:durableId="4A89AE21"/>
  <w16cid:commentId w16cid:paraId="618740BD" w16cid:durableId="1698F66C"/>
  <w16cid:commentId w16cid:paraId="6DDC1985" w16cid:durableId="456A20B8"/>
  <w16cid:commentId w16cid:paraId="08E09590" w16cid:durableId="5F094FD6"/>
  <w16cid:commentId w16cid:paraId="4A70A0B7" w16cid:durableId="77FDC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E857" w14:textId="77777777" w:rsidR="00D40695" w:rsidRDefault="00D40695" w:rsidP="00DA61FA">
      <w:r>
        <w:separator/>
      </w:r>
    </w:p>
  </w:endnote>
  <w:endnote w:type="continuationSeparator" w:id="0">
    <w:p w14:paraId="2D892BCB" w14:textId="77777777" w:rsidR="00D40695" w:rsidRDefault="00D40695" w:rsidP="00DA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80141" w14:textId="77777777" w:rsidR="00D40695" w:rsidRDefault="00D40695" w:rsidP="00DA61FA">
      <w:r>
        <w:separator/>
      </w:r>
    </w:p>
  </w:footnote>
  <w:footnote w:type="continuationSeparator" w:id="0">
    <w:p w14:paraId="309BBDE4" w14:textId="77777777" w:rsidR="00D40695" w:rsidRDefault="00D40695" w:rsidP="00DA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371D4"/>
    <w:multiLevelType w:val="hybridMultilevel"/>
    <w:tmpl w:val="EA78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08D1"/>
    <w:multiLevelType w:val="hybridMultilevel"/>
    <w:tmpl w:val="F2D2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A2898"/>
    <w:multiLevelType w:val="hybridMultilevel"/>
    <w:tmpl w:val="110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C3C3A"/>
    <w:multiLevelType w:val="hybridMultilevel"/>
    <w:tmpl w:val="6464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D46C5"/>
    <w:multiLevelType w:val="hybridMultilevel"/>
    <w:tmpl w:val="0370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1602A"/>
    <w:multiLevelType w:val="hybridMultilevel"/>
    <w:tmpl w:val="97B0D54E"/>
    <w:lvl w:ilvl="0" w:tplc="ED881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529B4"/>
    <w:multiLevelType w:val="hybridMultilevel"/>
    <w:tmpl w:val="DAC2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B2A82"/>
    <w:multiLevelType w:val="hybridMultilevel"/>
    <w:tmpl w:val="0366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46455"/>
    <w:multiLevelType w:val="hybridMultilevel"/>
    <w:tmpl w:val="478EA39E"/>
    <w:lvl w:ilvl="0" w:tplc="C2E0B1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F1EFD"/>
    <w:multiLevelType w:val="hybridMultilevel"/>
    <w:tmpl w:val="2EC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085632">
    <w:abstractNumId w:val="3"/>
  </w:num>
  <w:num w:numId="2" w16cid:durableId="525409934">
    <w:abstractNumId w:val="5"/>
  </w:num>
  <w:num w:numId="3" w16cid:durableId="615604953">
    <w:abstractNumId w:val="0"/>
  </w:num>
  <w:num w:numId="4" w16cid:durableId="316885757">
    <w:abstractNumId w:val="4"/>
  </w:num>
  <w:num w:numId="5" w16cid:durableId="180096626">
    <w:abstractNumId w:val="6"/>
  </w:num>
  <w:num w:numId="6" w16cid:durableId="2041394605">
    <w:abstractNumId w:val="9"/>
  </w:num>
  <w:num w:numId="7" w16cid:durableId="1086153979">
    <w:abstractNumId w:val="1"/>
  </w:num>
  <w:num w:numId="8" w16cid:durableId="1034307659">
    <w:abstractNumId w:val="2"/>
  </w:num>
  <w:num w:numId="9" w16cid:durableId="241304441">
    <w:abstractNumId w:val="7"/>
  </w:num>
  <w:num w:numId="10" w16cid:durableId="138772694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na M Hurysz">
    <w15:presenceInfo w15:providerId="AD" w15:userId="S::bhurysz@health.ucsd.edu::82251eb9-ec51-4830-b34e-1e1728077023"/>
  </w15:person>
  <w15:person w15:author="Charlie Bayne">
    <w15:presenceInfo w15:providerId="AD" w15:userId="S::chbayne@health.ucsd.edu::2d862003-bc70-40d1-a26b-f0bb245f7a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F"/>
    <w:rsid w:val="0001347F"/>
    <w:rsid w:val="000175EC"/>
    <w:rsid w:val="00021170"/>
    <w:rsid w:val="00041BFE"/>
    <w:rsid w:val="00041DA9"/>
    <w:rsid w:val="00047FCB"/>
    <w:rsid w:val="000532E7"/>
    <w:rsid w:val="0006218D"/>
    <w:rsid w:val="000633B2"/>
    <w:rsid w:val="00064A08"/>
    <w:rsid w:val="000726EB"/>
    <w:rsid w:val="00072F6A"/>
    <w:rsid w:val="000760FC"/>
    <w:rsid w:val="000842CC"/>
    <w:rsid w:val="000D2189"/>
    <w:rsid w:val="000F5822"/>
    <w:rsid w:val="00123442"/>
    <w:rsid w:val="00127318"/>
    <w:rsid w:val="00141CD9"/>
    <w:rsid w:val="00145366"/>
    <w:rsid w:val="001470E0"/>
    <w:rsid w:val="001655EF"/>
    <w:rsid w:val="00173408"/>
    <w:rsid w:val="00183761"/>
    <w:rsid w:val="001B4418"/>
    <w:rsid w:val="001D2646"/>
    <w:rsid w:val="001D28EB"/>
    <w:rsid w:val="001E2F98"/>
    <w:rsid w:val="001E426F"/>
    <w:rsid w:val="001F6A3B"/>
    <w:rsid w:val="00203808"/>
    <w:rsid w:val="00213823"/>
    <w:rsid w:val="0022623F"/>
    <w:rsid w:val="00233DD4"/>
    <w:rsid w:val="00234580"/>
    <w:rsid w:val="002429C3"/>
    <w:rsid w:val="00245698"/>
    <w:rsid w:val="00247559"/>
    <w:rsid w:val="0025347A"/>
    <w:rsid w:val="00273727"/>
    <w:rsid w:val="00281BEC"/>
    <w:rsid w:val="002946BD"/>
    <w:rsid w:val="002B55E4"/>
    <w:rsid w:val="002C3B73"/>
    <w:rsid w:val="002C62AD"/>
    <w:rsid w:val="002E02B5"/>
    <w:rsid w:val="002E31AB"/>
    <w:rsid w:val="002F310F"/>
    <w:rsid w:val="003129E4"/>
    <w:rsid w:val="003130F0"/>
    <w:rsid w:val="00325251"/>
    <w:rsid w:val="00327323"/>
    <w:rsid w:val="003703F0"/>
    <w:rsid w:val="00370CC6"/>
    <w:rsid w:val="0037317E"/>
    <w:rsid w:val="0037723F"/>
    <w:rsid w:val="0038344E"/>
    <w:rsid w:val="00385798"/>
    <w:rsid w:val="00385D44"/>
    <w:rsid w:val="003A4707"/>
    <w:rsid w:val="003C1A89"/>
    <w:rsid w:val="003D5003"/>
    <w:rsid w:val="003D7241"/>
    <w:rsid w:val="003F4813"/>
    <w:rsid w:val="00411F1C"/>
    <w:rsid w:val="00426092"/>
    <w:rsid w:val="00426824"/>
    <w:rsid w:val="004327D1"/>
    <w:rsid w:val="00440999"/>
    <w:rsid w:val="004415C4"/>
    <w:rsid w:val="00480E34"/>
    <w:rsid w:val="004952E4"/>
    <w:rsid w:val="004B5992"/>
    <w:rsid w:val="004D034A"/>
    <w:rsid w:val="004F26D8"/>
    <w:rsid w:val="004F46E7"/>
    <w:rsid w:val="0051042F"/>
    <w:rsid w:val="00525FEB"/>
    <w:rsid w:val="00531BD0"/>
    <w:rsid w:val="005341C9"/>
    <w:rsid w:val="005351BA"/>
    <w:rsid w:val="005408FE"/>
    <w:rsid w:val="00562D02"/>
    <w:rsid w:val="0057133B"/>
    <w:rsid w:val="005D2CFE"/>
    <w:rsid w:val="005E021D"/>
    <w:rsid w:val="005E76FA"/>
    <w:rsid w:val="005F655F"/>
    <w:rsid w:val="005F7A1E"/>
    <w:rsid w:val="0061465E"/>
    <w:rsid w:val="00616263"/>
    <w:rsid w:val="006359D7"/>
    <w:rsid w:val="006538EB"/>
    <w:rsid w:val="00682B71"/>
    <w:rsid w:val="00684EFE"/>
    <w:rsid w:val="006939C1"/>
    <w:rsid w:val="006C63A4"/>
    <w:rsid w:val="006D1828"/>
    <w:rsid w:val="006D1F23"/>
    <w:rsid w:val="006D5A6E"/>
    <w:rsid w:val="006E263E"/>
    <w:rsid w:val="006E355C"/>
    <w:rsid w:val="006E3A62"/>
    <w:rsid w:val="006E643B"/>
    <w:rsid w:val="006F0FA7"/>
    <w:rsid w:val="006F6DCF"/>
    <w:rsid w:val="0070128B"/>
    <w:rsid w:val="007113B1"/>
    <w:rsid w:val="0071423A"/>
    <w:rsid w:val="00717ECB"/>
    <w:rsid w:val="007350E2"/>
    <w:rsid w:val="0073715B"/>
    <w:rsid w:val="007408CF"/>
    <w:rsid w:val="00751FFC"/>
    <w:rsid w:val="007527A3"/>
    <w:rsid w:val="00753EAF"/>
    <w:rsid w:val="00765049"/>
    <w:rsid w:val="0078014F"/>
    <w:rsid w:val="00783102"/>
    <w:rsid w:val="00786FAD"/>
    <w:rsid w:val="00791827"/>
    <w:rsid w:val="00795576"/>
    <w:rsid w:val="007A6E4D"/>
    <w:rsid w:val="007A7E6B"/>
    <w:rsid w:val="007B24BC"/>
    <w:rsid w:val="007B5744"/>
    <w:rsid w:val="007B7048"/>
    <w:rsid w:val="007C2821"/>
    <w:rsid w:val="007C6670"/>
    <w:rsid w:val="007D06DD"/>
    <w:rsid w:val="007E7F86"/>
    <w:rsid w:val="00821EC8"/>
    <w:rsid w:val="00835A99"/>
    <w:rsid w:val="00851252"/>
    <w:rsid w:val="008615A7"/>
    <w:rsid w:val="00875029"/>
    <w:rsid w:val="00890AF4"/>
    <w:rsid w:val="00893312"/>
    <w:rsid w:val="008A437F"/>
    <w:rsid w:val="008D48D7"/>
    <w:rsid w:val="008E1E82"/>
    <w:rsid w:val="008E62CF"/>
    <w:rsid w:val="008E6F40"/>
    <w:rsid w:val="008F593C"/>
    <w:rsid w:val="008F7014"/>
    <w:rsid w:val="00907517"/>
    <w:rsid w:val="009101EB"/>
    <w:rsid w:val="0091296A"/>
    <w:rsid w:val="00924B59"/>
    <w:rsid w:val="00926DEB"/>
    <w:rsid w:val="00954332"/>
    <w:rsid w:val="00955E34"/>
    <w:rsid w:val="00967829"/>
    <w:rsid w:val="00984494"/>
    <w:rsid w:val="00991BF9"/>
    <w:rsid w:val="00992EC6"/>
    <w:rsid w:val="00995330"/>
    <w:rsid w:val="009975B8"/>
    <w:rsid w:val="009A74A3"/>
    <w:rsid w:val="009B419E"/>
    <w:rsid w:val="009B4A5C"/>
    <w:rsid w:val="009B5638"/>
    <w:rsid w:val="009B5FE1"/>
    <w:rsid w:val="009C02B1"/>
    <w:rsid w:val="009C0F43"/>
    <w:rsid w:val="009D3ECD"/>
    <w:rsid w:val="009F265E"/>
    <w:rsid w:val="009F2C5C"/>
    <w:rsid w:val="00A014AA"/>
    <w:rsid w:val="00A03918"/>
    <w:rsid w:val="00A03F44"/>
    <w:rsid w:val="00A043A6"/>
    <w:rsid w:val="00A21F00"/>
    <w:rsid w:val="00A22C7F"/>
    <w:rsid w:val="00A34F2E"/>
    <w:rsid w:val="00A528AF"/>
    <w:rsid w:val="00A676E3"/>
    <w:rsid w:val="00A84EED"/>
    <w:rsid w:val="00A9248A"/>
    <w:rsid w:val="00AB0443"/>
    <w:rsid w:val="00AC1566"/>
    <w:rsid w:val="00AD2722"/>
    <w:rsid w:val="00AE1B5F"/>
    <w:rsid w:val="00AE2C5C"/>
    <w:rsid w:val="00AF2135"/>
    <w:rsid w:val="00AF278C"/>
    <w:rsid w:val="00AF2AF6"/>
    <w:rsid w:val="00AF4975"/>
    <w:rsid w:val="00B22B0B"/>
    <w:rsid w:val="00B60376"/>
    <w:rsid w:val="00B722E8"/>
    <w:rsid w:val="00B77314"/>
    <w:rsid w:val="00B81088"/>
    <w:rsid w:val="00B96F00"/>
    <w:rsid w:val="00B974ED"/>
    <w:rsid w:val="00B97A99"/>
    <w:rsid w:val="00BB1822"/>
    <w:rsid w:val="00BB6352"/>
    <w:rsid w:val="00BC1756"/>
    <w:rsid w:val="00C00172"/>
    <w:rsid w:val="00C020D9"/>
    <w:rsid w:val="00C15E45"/>
    <w:rsid w:val="00C3069A"/>
    <w:rsid w:val="00C33F44"/>
    <w:rsid w:val="00C40DD3"/>
    <w:rsid w:val="00C52FDC"/>
    <w:rsid w:val="00C7002C"/>
    <w:rsid w:val="00C702AB"/>
    <w:rsid w:val="00C75D48"/>
    <w:rsid w:val="00C7777D"/>
    <w:rsid w:val="00C86240"/>
    <w:rsid w:val="00C92A0B"/>
    <w:rsid w:val="00C92A8D"/>
    <w:rsid w:val="00CE6A3E"/>
    <w:rsid w:val="00CF0D29"/>
    <w:rsid w:val="00D136A9"/>
    <w:rsid w:val="00D22578"/>
    <w:rsid w:val="00D40695"/>
    <w:rsid w:val="00D4092A"/>
    <w:rsid w:val="00D71228"/>
    <w:rsid w:val="00D866B5"/>
    <w:rsid w:val="00DA61FA"/>
    <w:rsid w:val="00DB38EC"/>
    <w:rsid w:val="00DC3DF2"/>
    <w:rsid w:val="00DC40D7"/>
    <w:rsid w:val="00DE3FC0"/>
    <w:rsid w:val="00DE79C5"/>
    <w:rsid w:val="00DF0BF3"/>
    <w:rsid w:val="00DF37E1"/>
    <w:rsid w:val="00DF6965"/>
    <w:rsid w:val="00E00725"/>
    <w:rsid w:val="00E04EEF"/>
    <w:rsid w:val="00E13BDF"/>
    <w:rsid w:val="00E16F89"/>
    <w:rsid w:val="00E663F0"/>
    <w:rsid w:val="00E6765A"/>
    <w:rsid w:val="00E81095"/>
    <w:rsid w:val="00E838BE"/>
    <w:rsid w:val="00E92335"/>
    <w:rsid w:val="00EA36D4"/>
    <w:rsid w:val="00EB0E14"/>
    <w:rsid w:val="00EB2BE3"/>
    <w:rsid w:val="00EB4F93"/>
    <w:rsid w:val="00ED6662"/>
    <w:rsid w:val="00EF2CF4"/>
    <w:rsid w:val="00EF7FBF"/>
    <w:rsid w:val="00F1679E"/>
    <w:rsid w:val="00F40671"/>
    <w:rsid w:val="00F7673D"/>
    <w:rsid w:val="00F80B91"/>
    <w:rsid w:val="00F87F42"/>
    <w:rsid w:val="00F87FE0"/>
    <w:rsid w:val="00FA2236"/>
    <w:rsid w:val="00FA5AA1"/>
    <w:rsid w:val="00FB75C1"/>
    <w:rsid w:val="00FC42E3"/>
    <w:rsid w:val="00FD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6F9"/>
  <w15:chartTrackingRefBased/>
  <w15:docId w15:val="{3CE5AF0A-F1F9-A644-8470-B81DB2FF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5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EF"/>
    <w:rPr>
      <w:rFonts w:eastAsiaTheme="majorEastAsia" w:cstheme="majorBidi"/>
      <w:color w:val="272727" w:themeColor="text1" w:themeTint="D8"/>
    </w:rPr>
  </w:style>
  <w:style w:type="paragraph" w:styleId="Title">
    <w:name w:val="Title"/>
    <w:basedOn w:val="Normal"/>
    <w:next w:val="Normal"/>
    <w:link w:val="TitleChar"/>
    <w:uiPriority w:val="10"/>
    <w:qFormat/>
    <w:rsid w:val="001655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5EF"/>
    <w:rPr>
      <w:i/>
      <w:iCs/>
      <w:color w:val="404040" w:themeColor="text1" w:themeTint="BF"/>
    </w:rPr>
  </w:style>
  <w:style w:type="paragraph" w:styleId="ListParagraph">
    <w:name w:val="List Paragraph"/>
    <w:basedOn w:val="Normal"/>
    <w:uiPriority w:val="34"/>
    <w:qFormat/>
    <w:rsid w:val="001655EF"/>
    <w:pPr>
      <w:ind w:left="720"/>
      <w:contextualSpacing/>
    </w:pPr>
  </w:style>
  <w:style w:type="character" w:styleId="IntenseEmphasis">
    <w:name w:val="Intense Emphasis"/>
    <w:basedOn w:val="DefaultParagraphFont"/>
    <w:uiPriority w:val="21"/>
    <w:qFormat/>
    <w:rsid w:val="001655EF"/>
    <w:rPr>
      <w:i/>
      <w:iCs/>
      <w:color w:val="0F4761" w:themeColor="accent1" w:themeShade="BF"/>
    </w:rPr>
  </w:style>
  <w:style w:type="paragraph" w:styleId="IntenseQuote">
    <w:name w:val="Intense Quote"/>
    <w:basedOn w:val="Normal"/>
    <w:next w:val="Normal"/>
    <w:link w:val="IntenseQuoteChar"/>
    <w:uiPriority w:val="30"/>
    <w:qFormat/>
    <w:rsid w:val="00165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5EF"/>
    <w:rPr>
      <w:i/>
      <w:iCs/>
      <w:color w:val="0F4761" w:themeColor="accent1" w:themeShade="BF"/>
    </w:rPr>
  </w:style>
  <w:style w:type="character" w:styleId="IntenseReference">
    <w:name w:val="Intense Reference"/>
    <w:basedOn w:val="DefaultParagraphFont"/>
    <w:uiPriority w:val="32"/>
    <w:qFormat/>
    <w:rsid w:val="001655EF"/>
    <w:rPr>
      <w:b/>
      <w:bCs/>
      <w:smallCaps/>
      <w:color w:val="0F4761" w:themeColor="accent1" w:themeShade="BF"/>
      <w:spacing w:val="5"/>
    </w:rPr>
  </w:style>
  <w:style w:type="paragraph" w:styleId="Header">
    <w:name w:val="header"/>
    <w:basedOn w:val="Normal"/>
    <w:link w:val="HeaderChar"/>
    <w:uiPriority w:val="99"/>
    <w:unhideWhenUsed/>
    <w:rsid w:val="00DA61FA"/>
    <w:pPr>
      <w:tabs>
        <w:tab w:val="center" w:pos="4680"/>
        <w:tab w:val="right" w:pos="9360"/>
      </w:tabs>
    </w:pPr>
  </w:style>
  <w:style w:type="character" w:customStyle="1" w:styleId="HeaderChar">
    <w:name w:val="Header Char"/>
    <w:basedOn w:val="DefaultParagraphFont"/>
    <w:link w:val="Header"/>
    <w:uiPriority w:val="99"/>
    <w:rsid w:val="00DA61FA"/>
  </w:style>
  <w:style w:type="paragraph" w:styleId="Footer">
    <w:name w:val="footer"/>
    <w:basedOn w:val="Normal"/>
    <w:link w:val="FooterChar"/>
    <w:uiPriority w:val="99"/>
    <w:unhideWhenUsed/>
    <w:rsid w:val="00DA61FA"/>
    <w:pPr>
      <w:tabs>
        <w:tab w:val="center" w:pos="4680"/>
        <w:tab w:val="right" w:pos="9360"/>
      </w:tabs>
    </w:pPr>
  </w:style>
  <w:style w:type="character" w:customStyle="1" w:styleId="FooterChar">
    <w:name w:val="Footer Char"/>
    <w:basedOn w:val="DefaultParagraphFont"/>
    <w:link w:val="Footer"/>
    <w:uiPriority w:val="99"/>
    <w:rsid w:val="00DA61FA"/>
  </w:style>
  <w:style w:type="character" w:styleId="Hyperlink">
    <w:name w:val="Hyperlink"/>
    <w:basedOn w:val="DefaultParagraphFont"/>
    <w:uiPriority w:val="99"/>
    <w:unhideWhenUsed/>
    <w:rsid w:val="00EF2CF4"/>
    <w:rPr>
      <w:color w:val="467886" w:themeColor="hyperlink"/>
      <w:u w:val="single"/>
    </w:rPr>
  </w:style>
  <w:style w:type="character" w:styleId="UnresolvedMention">
    <w:name w:val="Unresolved Mention"/>
    <w:basedOn w:val="DefaultParagraphFont"/>
    <w:uiPriority w:val="99"/>
    <w:semiHidden/>
    <w:unhideWhenUsed/>
    <w:rsid w:val="00EF2CF4"/>
    <w:rPr>
      <w:color w:val="605E5C"/>
      <w:shd w:val="clear" w:color="auto" w:fill="E1DFDD"/>
    </w:rPr>
  </w:style>
  <w:style w:type="character" w:styleId="FollowedHyperlink">
    <w:name w:val="FollowedHyperlink"/>
    <w:basedOn w:val="DefaultParagraphFont"/>
    <w:uiPriority w:val="99"/>
    <w:semiHidden/>
    <w:unhideWhenUsed/>
    <w:rsid w:val="00EF2CF4"/>
    <w:rPr>
      <w:color w:val="96607D" w:themeColor="followedHyperlink"/>
      <w:u w:val="single"/>
    </w:rPr>
  </w:style>
  <w:style w:type="paragraph" w:styleId="NormalWeb">
    <w:name w:val="Normal (Web)"/>
    <w:basedOn w:val="Normal"/>
    <w:uiPriority w:val="99"/>
    <w:unhideWhenUsed/>
    <w:rsid w:val="00F87FE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041BFE"/>
    <w:pPr>
      <w:tabs>
        <w:tab w:val="left" w:pos="380"/>
      </w:tabs>
      <w:spacing w:line="480" w:lineRule="auto"/>
      <w:ind w:left="384" w:hanging="384"/>
    </w:pPr>
  </w:style>
  <w:style w:type="paragraph" w:styleId="Revision">
    <w:name w:val="Revision"/>
    <w:hidden/>
    <w:uiPriority w:val="99"/>
    <w:semiHidden/>
    <w:rsid w:val="00AE2C5C"/>
  </w:style>
  <w:style w:type="character" w:styleId="CommentReference">
    <w:name w:val="annotation reference"/>
    <w:basedOn w:val="DefaultParagraphFont"/>
    <w:uiPriority w:val="99"/>
    <w:semiHidden/>
    <w:unhideWhenUsed/>
    <w:rsid w:val="00765049"/>
    <w:rPr>
      <w:sz w:val="16"/>
      <w:szCs w:val="16"/>
    </w:rPr>
  </w:style>
  <w:style w:type="paragraph" w:styleId="CommentText">
    <w:name w:val="annotation text"/>
    <w:basedOn w:val="Normal"/>
    <w:link w:val="CommentTextChar"/>
    <w:uiPriority w:val="99"/>
    <w:semiHidden/>
    <w:unhideWhenUsed/>
    <w:rsid w:val="00765049"/>
    <w:rPr>
      <w:sz w:val="20"/>
      <w:szCs w:val="20"/>
    </w:rPr>
  </w:style>
  <w:style w:type="character" w:customStyle="1" w:styleId="CommentTextChar">
    <w:name w:val="Comment Text Char"/>
    <w:basedOn w:val="DefaultParagraphFont"/>
    <w:link w:val="CommentText"/>
    <w:uiPriority w:val="99"/>
    <w:semiHidden/>
    <w:rsid w:val="00765049"/>
    <w:rPr>
      <w:sz w:val="20"/>
      <w:szCs w:val="20"/>
    </w:rPr>
  </w:style>
  <w:style w:type="paragraph" w:styleId="CommentSubject">
    <w:name w:val="annotation subject"/>
    <w:basedOn w:val="CommentText"/>
    <w:next w:val="CommentText"/>
    <w:link w:val="CommentSubjectChar"/>
    <w:uiPriority w:val="99"/>
    <w:semiHidden/>
    <w:unhideWhenUsed/>
    <w:rsid w:val="00765049"/>
    <w:rPr>
      <w:b/>
      <w:bCs/>
    </w:rPr>
  </w:style>
  <w:style w:type="character" w:customStyle="1" w:styleId="CommentSubjectChar">
    <w:name w:val="Comment Subject Char"/>
    <w:basedOn w:val="CommentTextChar"/>
    <w:link w:val="CommentSubject"/>
    <w:uiPriority w:val="99"/>
    <w:semiHidden/>
    <w:rsid w:val="007650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19243">
      <w:bodyDiv w:val="1"/>
      <w:marLeft w:val="0"/>
      <w:marRight w:val="0"/>
      <w:marTop w:val="0"/>
      <w:marBottom w:val="0"/>
      <w:divBdr>
        <w:top w:val="none" w:sz="0" w:space="0" w:color="auto"/>
        <w:left w:val="none" w:sz="0" w:space="0" w:color="auto"/>
        <w:bottom w:val="none" w:sz="0" w:space="0" w:color="auto"/>
        <w:right w:val="none" w:sz="0" w:space="0" w:color="auto"/>
      </w:divBdr>
    </w:div>
    <w:div w:id="731267900">
      <w:bodyDiv w:val="1"/>
      <w:marLeft w:val="0"/>
      <w:marRight w:val="0"/>
      <w:marTop w:val="0"/>
      <w:marBottom w:val="0"/>
      <w:divBdr>
        <w:top w:val="none" w:sz="0" w:space="0" w:color="auto"/>
        <w:left w:val="none" w:sz="0" w:space="0" w:color="auto"/>
        <w:bottom w:val="none" w:sz="0" w:space="0" w:color="auto"/>
        <w:right w:val="none" w:sz="0" w:space="0" w:color="auto"/>
      </w:divBdr>
    </w:div>
    <w:div w:id="1092816521">
      <w:bodyDiv w:val="1"/>
      <w:marLeft w:val="0"/>
      <w:marRight w:val="0"/>
      <w:marTop w:val="0"/>
      <w:marBottom w:val="0"/>
      <w:divBdr>
        <w:top w:val="none" w:sz="0" w:space="0" w:color="auto"/>
        <w:left w:val="none" w:sz="0" w:space="0" w:color="auto"/>
        <w:bottom w:val="none" w:sz="0" w:space="0" w:color="auto"/>
        <w:right w:val="none" w:sz="0" w:space="0" w:color="auto"/>
      </w:divBdr>
      <w:divsChild>
        <w:div w:id="591743443">
          <w:marLeft w:val="0"/>
          <w:marRight w:val="0"/>
          <w:marTop w:val="0"/>
          <w:marBottom w:val="0"/>
          <w:divBdr>
            <w:top w:val="none" w:sz="0" w:space="0" w:color="auto"/>
            <w:left w:val="none" w:sz="0" w:space="0" w:color="auto"/>
            <w:bottom w:val="none" w:sz="0" w:space="0" w:color="auto"/>
            <w:right w:val="none" w:sz="0" w:space="0" w:color="auto"/>
          </w:divBdr>
          <w:divsChild>
            <w:div w:id="478156225">
              <w:marLeft w:val="0"/>
              <w:marRight w:val="0"/>
              <w:marTop w:val="0"/>
              <w:marBottom w:val="0"/>
              <w:divBdr>
                <w:top w:val="none" w:sz="0" w:space="0" w:color="auto"/>
                <w:left w:val="none" w:sz="0" w:space="0" w:color="auto"/>
                <w:bottom w:val="none" w:sz="0" w:space="0" w:color="auto"/>
                <w:right w:val="none" w:sz="0" w:space="0" w:color="auto"/>
              </w:divBdr>
              <w:divsChild>
                <w:div w:id="2048866685">
                  <w:marLeft w:val="0"/>
                  <w:marRight w:val="0"/>
                  <w:marTop w:val="0"/>
                  <w:marBottom w:val="0"/>
                  <w:divBdr>
                    <w:top w:val="none" w:sz="0" w:space="0" w:color="auto"/>
                    <w:left w:val="none" w:sz="0" w:space="0" w:color="auto"/>
                    <w:bottom w:val="none" w:sz="0" w:space="0" w:color="auto"/>
                    <w:right w:val="none" w:sz="0" w:space="0" w:color="auto"/>
                  </w:divBdr>
                  <w:divsChild>
                    <w:div w:id="1684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7729">
      <w:bodyDiv w:val="1"/>
      <w:marLeft w:val="0"/>
      <w:marRight w:val="0"/>
      <w:marTop w:val="0"/>
      <w:marBottom w:val="0"/>
      <w:divBdr>
        <w:top w:val="none" w:sz="0" w:space="0" w:color="auto"/>
        <w:left w:val="none" w:sz="0" w:space="0" w:color="auto"/>
        <w:bottom w:val="none" w:sz="0" w:space="0" w:color="auto"/>
        <w:right w:val="none" w:sz="0" w:space="0" w:color="auto"/>
      </w:divBdr>
    </w:div>
    <w:div w:id="1508010777">
      <w:bodyDiv w:val="1"/>
      <w:marLeft w:val="0"/>
      <w:marRight w:val="0"/>
      <w:marTop w:val="0"/>
      <w:marBottom w:val="0"/>
      <w:divBdr>
        <w:top w:val="none" w:sz="0" w:space="0" w:color="auto"/>
        <w:left w:val="none" w:sz="0" w:space="0" w:color="auto"/>
        <w:bottom w:val="none" w:sz="0" w:space="0" w:color="auto"/>
        <w:right w:val="none" w:sz="0" w:space="0" w:color="auto"/>
      </w:divBdr>
    </w:div>
    <w:div w:id="18331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ubmed.ncbi.nlm.nih.gov/34153188" TargetMode="External"/><Relationship Id="rId18" Type="http://schemas.openxmlformats.org/officeDocument/2006/relationships/hyperlink" Target="https://github.com/baynec2/mspms-manuscrip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med.ncbi.nlm.nih.gov/34153188" TargetMode="External"/><Relationship Id="rId17" Type="http://schemas.openxmlformats.org/officeDocument/2006/relationships/hyperlink" Target="https://github.com/baynec2/mspms" TargetMode="External"/><Relationship Id="rId2" Type="http://schemas.openxmlformats.org/officeDocument/2006/relationships/numbering" Target="numbering.xml"/><Relationship Id="rId16" Type="http://schemas.openxmlformats.org/officeDocument/2006/relationships/hyperlink" Target="https://github.com/baynec2/mspms-shin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onzalezlab.shinyapps.io/mspms_shiny/"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baynec2/msp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316F-FCA5-944E-BE5E-6E1BBC7B8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14189</Words>
  <Characters>80881</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2</cp:revision>
  <dcterms:created xsi:type="dcterms:W3CDTF">2024-06-28T05:08:00Z</dcterms:created>
  <dcterms:modified xsi:type="dcterms:W3CDTF">2024-06-28T05:08:00Z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id="IucgQYpf"/&gt;&lt;style id="http://www.zotero.org/styles/nature" hasBibliography="1" bibliographyStyleHasBeenSet="1"/&gt;&lt;prefs&gt;&lt;pref name="fieldType" value="Field"/&gt;&lt;/prefs&gt;&lt;/data&gt;</vt:lpwstr>
  </property>
</Properties>
</file>